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D5F26" w14:textId="77777777" w:rsidR="00785170" w:rsidRDefault="00785170" w:rsidP="00785170">
      <w:pPr>
        <w:rPr>
          <w:lang w:eastAsia="ja-JP"/>
        </w:rPr>
      </w:pPr>
      <w:r>
        <w:rPr>
          <w:lang w:eastAsia="ja-JP"/>
        </w:rPr>
        <w:t xml:space="preserve">Comments from Referee: </w:t>
      </w:r>
    </w:p>
    <w:p w14:paraId="66980294" w14:textId="66C74901" w:rsidR="00785170" w:rsidRDefault="00785170" w:rsidP="00785170">
      <w:pPr>
        <w:rPr>
          <w:b/>
          <w:bCs/>
          <w:u w:val="single"/>
          <w:lang w:eastAsia="ja-JP"/>
        </w:rPr>
      </w:pPr>
      <w:r w:rsidRPr="003F300C">
        <w:rPr>
          <w:b/>
          <w:bCs/>
          <w:u w:val="single"/>
          <w:lang w:eastAsia="ja-JP"/>
        </w:rPr>
        <w:t>Referee:</w:t>
      </w:r>
      <w:r w:rsidR="009D5FC8">
        <w:rPr>
          <w:b/>
          <w:bCs/>
          <w:u w:val="single"/>
          <w:lang w:eastAsia="ja-JP"/>
        </w:rPr>
        <w:t>4</w:t>
      </w:r>
      <w:r w:rsidRPr="003F300C">
        <w:rPr>
          <w:b/>
          <w:bCs/>
          <w:u w:val="single"/>
          <w:lang w:eastAsia="ja-JP"/>
        </w:rPr>
        <w:t xml:space="preserve"> </w:t>
      </w:r>
      <w:r>
        <w:rPr>
          <w:b/>
          <w:bCs/>
          <w:u w:val="single"/>
          <w:lang w:eastAsia="ja-JP"/>
        </w:rPr>
        <w:t>General comments</w:t>
      </w:r>
    </w:p>
    <w:p w14:paraId="3D8ED710" w14:textId="77777777" w:rsidR="00785170" w:rsidRDefault="00785170">
      <w:pPr>
        <w:rPr>
          <w:rFonts w:ascii="Trebuchet MS" w:hAnsi="Trebuchet MS"/>
          <w:color w:val="3E3D40"/>
          <w:sz w:val="18"/>
          <w:szCs w:val="18"/>
          <w:shd w:val="clear" w:color="auto" w:fill="FFFFFF"/>
        </w:rPr>
      </w:pPr>
    </w:p>
    <w:p w14:paraId="697DD314" w14:textId="77777777" w:rsidR="00A17339" w:rsidRDefault="00785170">
      <w:pPr>
        <w:rPr>
          <w:lang w:eastAsia="ja-JP"/>
        </w:rPr>
      </w:pPr>
      <w:r>
        <w:rPr>
          <w:lang w:eastAsia="ja-JP"/>
        </w:rPr>
        <w:t>T</w:t>
      </w:r>
      <w:r w:rsidRPr="00785170">
        <w:rPr>
          <w:lang w:eastAsia="ja-JP"/>
        </w:rPr>
        <w:t xml:space="preserve">he main aim was the description the relationship between food groups and the time of day when they were consumed, and how such relationships may vary by the status of </w:t>
      </w:r>
    </w:p>
    <w:p w14:paraId="17001997" w14:textId="1B17A6B2" w:rsidR="008A4C0A" w:rsidRDefault="00785170">
      <w:pPr>
        <w:rPr>
          <w:lang w:eastAsia="ja-JP"/>
        </w:rPr>
      </w:pPr>
      <w:r w:rsidRPr="00785170">
        <w:rPr>
          <w:lang w:eastAsia="ja-JP"/>
        </w:rPr>
        <w:t>type 2 diabetes</w:t>
      </w:r>
    </w:p>
    <w:p w14:paraId="79B0EF9A" w14:textId="13E4D997" w:rsidR="00181682" w:rsidRDefault="00181682">
      <w:pPr>
        <w:rPr>
          <w:rFonts w:eastAsiaTheme="minorEastAsia"/>
          <w:lang w:eastAsia="ja-JP"/>
        </w:rPr>
      </w:pPr>
    </w:p>
    <w:p w14:paraId="16CF4F82" w14:textId="1F6BC63C" w:rsidR="00A71B11" w:rsidRDefault="00F9346E" w:rsidP="00A71B11">
      <w:pPr>
        <w:pStyle w:val="a3"/>
        <w:numPr>
          <w:ilvl w:val="0"/>
          <w:numId w:val="1"/>
        </w:numPr>
        <w:ind w:leftChars="0"/>
        <w:rPr>
          <w:rFonts w:eastAsiaTheme="minorEastAsia"/>
          <w:lang w:eastAsia="ja-JP"/>
        </w:rPr>
      </w:pPr>
      <w:r w:rsidRPr="00A71B11">
        <w:rPr>
          <w:rFonts w:eastAsiaTheme="minorEastAsia"/>
          <w:lang w:eastAsia="ja-JP"/>
        </w:rPr>
        <w:t>The importance of the topic should be justified in the introduction part.</w:t>
      </w:r>
    </w:p>
    <w:p w14:paraId="7CF0AFA7" w14:textId="77777777" w:rsidR="00B9274E" w:rsidRDefault="00B9274E" w:rsidP="00B9274E">
      <w:pPr>
        <w:pStyle w:val="a3"/>
        <w:ind w:leftChars="0" w:left="360"/>
        <w:rPr>
          <w:b/>
          <w:bCs/>
          <w:u w:val="single"/>
        </w:rPr>
      </w:pPr>
    </w:p>
    <w:p w14:paraId="3C10504E" w14:textId="58E5A4D0" w:rsidR="00B9274E" w:rsidRDefault="000C6D0E" w:rsidP="00B9274E">
      <w:pPr>
        <w:pStyle w:val="a3"/>
        <w:ind w:leftChars="0" w:left="360"/>
        <w:rPr>
          <w:lang w:eastAsia="ja-JP"/>
        </w:rPr>
      </w:pPr>
      <w:r w:rsidRPr="000C6D0E">
        <w:rPr>
          <w:b/>
          <w:bCs/>
          <w:u w:val="single"/>
          <w:lang w:eastAsia="ja-JP"/>
        </w:rPr>
        <w:t>RESPONSE</w:t>
      </w:r>
      <w:r w:rsidRPr="000C699A">
        <w:rPr>
          <w:lang w:eastAsia="ja-JP"/>
        </w:rPr>
        <w:t xml:space="preserve">: </w:t>
      </w:r>
      <w:r w:rsidR="00E37393">
        <w:rPr>
          <w:lang w:eastAsia="ja-JP"/>
        </w:rPr>
        <w:t xml:space="preserve">Thanks for the suggestion. </w:t>
      </w:r>
      <w:r w:rsidR="00B9274E" w:rsidRPr="00B9274E">
        <w:rPr>
          <w:lang w:eastAsia="ja-JP"/>
        </w:rPr>
        <w:t xml:space="preserve">We have added description on diabetes prevalence in the NDNS RP sample. It was reported that 3.4% of men and 2.3% of women aged 19-64 years were found to have glucose concentration above 6.9 mmol/L. </w:t>
      </w:r>
      <w:bookmarkStart w:id="0" w:name="OLE_LINK5"/>
      <w:bookmarkStart w:id="1" w:name="OLE_LINK6"/>
      <w:r w:rsidR="00B9274E" w:rsidRPr="00B9274E">
        <w:rPr>
          <w:lang w:eastAsia="ja-JP"/>
        </w:rPr>
        <w:t>The proportion of men with undiagnosed diabetes increased with age to over 20%</w:t>
      </w:r>
      <w:bookmarkEnd w:id="0"/>
      <w:bookmarkEnd w:id="1"/>
      <w:r w:rsidR="00B9274E" w:rsidRPr="00B9274E">
        <w:rPr>
          <w:lang w:eastAsia="ja-JP"/>
        </w:rPr>
        <w:t xml:space="preserve"> but not in women (2.1%) [</w:t>
      </w:r>
      <w:r w:rsidR="00B9274E">
        <w:rPr>
          <w:lang w:eastAsia="ja-JP"/>
        </w:rPr>
        <w:t>1</w:t>
      </w:r>
      <w:r w:rsidR="00B9274E" w:rsidRPr="00B9274E">
        <w:rPr>
          <w:lang w:eastAsia="ja-JP"/>
        </w:rPr>
        <w:t xml:space="preserve">]. </w:t>
      </w:r>
    </w:p>
    <w:p w14:paraId="7DE23C5D" w14:textId="7687E358" w:rsidR="00B9274E" w:rsidRPr="00B9274E" w:rsidRDefault="00B9274E" w:rsidP="00B9274E">
      <w:pPr>
        <w:pStyle w:val="a3"/>
        <w:ind w:leftChars="0" w:left="360"/>
        <w:rPr>
          <w:lang w:eastAsia="ja-JP"/>
        </w:rPr>
      </w:pPr>
      <w:r w:rsidRPr="00B9274E">
        <w:rPr>
          <w:lang w:eastAsia="ja-JP"/>
        </w:rPr>
        <w:t>[</w:t>
      </w:r>
      <w:r>
        <w:rPr>
          <w:lang w:eastAsia="ja-JP"/>
        </w:rPr>
        <w:t>1</w:t>
      </w:r>
      <w:r w:rsidRPr="00B9274E">
        <w:rPr>
          <w:lang w:eastAsia="ja-JP"/>
        </w:rPr>
        <w:t xml:space="preserve">] Almoosawi, S., Cole, D., Nicholson, S., Bayes, I., </w:t>
      </w:r>
      <w:proofErr w:type="spellStart"/>
      <w:r w:rsidRPr="00B9274E">
        <w:rPr>
          <w:lang w:eastAsia="ja-JP"/>
        </w:rPr>
        <w:t>Teucher</w:t>
      </w:r>
      <w:proofErr w:type="spellEnd"/>
      <w:r w:rsidRPr="00B9274E">
        <w:rPr>
          <w:lang w:eastAsia="ja-JP"/>
        </w:rPr>
        <w:t xml:space="preserve">, B., Bates, B., Mindell, J., Tipping, S., </w:t>
      </w:r>
      <w:proofErr w:type="spellStart"/>
      <w:r w:rsidRPr="00B9274E">
        <w:rPr>
          <w:lang w:eastAsia="ja-JP"/>
        </w:rPr>
        <w:t>Deverill</w:t>
      </w:r>
      <w:proofErr w:type="spellEnd"/>
      <w:r w:rsidRPr="00B9274E">
        <w:rPr>
          <w:lang w:eastAsia="ja-JP"/>
        </w:rPr>
        <w:t xml:space="preserve">, C. and Stephen, A.M., 2014. </w:t>
      </w:r>
      <w:bookmarkStart w:id="2" w:name="OLE_LINK3"/>
      <w:bookmarkStart w:id="3" w:name="OLE_LINK4"/>
      <w:r w:rsidRPr="00B9274E">
        <w:rPr>
          <w:lang w:eastAsia="ja-JP"/>
        </w:rPr>
        <w:t xml:space="preserve">Biomarkers of diabetes risk in the National Diet and Nutrition Survey rolling </w:t>
      </w:r>
      <w:proofErr w:type="spellStart"/>
      <w:r w:rsidRPr="00B9274E">
        <w:rPr>
          <w:lang w:eastAsia="ja-JP"/>
        </w:rPr>
        <w:t>programme</w:t>
      </w:r>
      <w:proofErr w:type="spellEnd"/>
      <w:r w:rsidRPr="00B9274E">
        <w:rPr>
          <w:lang w:eastAsia="ja-JP"/>
        </w:rPr>
        <w:t xml:space="preserve"> (2008–2011). </w:t>
      </w:r>
      <w:bookmarkEnd w:id="2"/>
      <w:bookmarkEnd w:id="3"/>
      <w:r w:rsidRPr="00B9274E">
        <w:rPr>
          <w:lang w:eastAsia="ja-JP"/>
        </w:rPr>
        <w:t>J Epidemiol Community Health, 68(1), pp.51-56.</w:t>
      </w:r>
    </w:p>
    <w:p w14:paraId="22A33FBD" w14:textId="6B32C055" w:rsidR="000C6D0E" w:rsidRDefault="000C6D0E" w:rsidP="000C6D0E">
      <w:pPr>
        <w:pStyle w:val="a3"/>
        <w:ind w:leftChars="0" w:left="360"/>
        <w:rPr>
          <w:lang w:eastAsia="ja-JP"/>
        </w:rPr>
      </w:pPr>
    </w:p>
    <w:p w14:paraId="2F3D0C17" w14:textId="78FA5BAD" w:rsidR="00A71B11" w:rsidRDefault="00F9346E" w:rsidP="00A71B11">
      <w:pPr>
        <w:pStyle w:val="a3"/>
        <w:numPr>
          <w:ilvl w:val="0"/>
          <w:numId w:val="1"/>
        </w:numPr>
        <w:ind w:leftChars="0"/>
        <w:rPr>
          <w:rFonts w:eastAsiaTheme="minorEastAsia"/>
          <w:lang w:eastAsia="ja-JP"/>
        </w:rPr>
      </w:pPr>
      <w:r w:rsidRPr="00A71B11">
        <w:rPr>
          <w:rFonts w:eastAsiaTheme="minorEastAsia"/>
          <w:lang w:eastAsia="ja-JP"/>
        </w:rPr>
        <w:t>Which tools did you use for collecting the data about the food intake of participants?</w:t>
      </w:r>
    </w:p>
    <w:p w14:paraId="379BEF3D" w14:textId="5A3EDCCC" w:rsidR="00373C32" w:rsidRDefault="00373C32" w:rsidP="00373C32">
      <w:pPr>
        <w:pStyle w:val="a3"/>
        <w:ind w:leftChars="0" w:left="360"/>
        <w:rPr>
          <w:lang w:eastAsia="ja-JP"/>
        </w:rPr>
      </w:pPr>
      <w:r w:rsidRPr="000C6D0E">
        <w:rPr>
          <w:b/>
          <w:bCs/>
          <w:u w:val="single"/>
          <w:lang w:eastAsia="ja-JP"/>
        </w:rPr>
        <w:t>RESPONSE</w:t>
      </w:r>
      <w:r w:rsidRPr="000C699A">
        <w:rPr>
          <w:lang w:eastAsia="ja-JP"/>
        </w:rPr>
        <w:t xml:space="preserve">: </w:t>
      </w:r>
      <w:r w:rsidR="00D17E74">
        <w:rPr>
          <w:lang w:eastAsia="ja-JP"/>
        </w:rPr>
        <w:t>Food records d</w:t>
      </w:r>
      <w:r w:rsidR="0074660B">
        <w:rPr>
          <w:lang w:eastAsia="ja-JP"/>
        </w:rPr>
        <w:t>iary</w:t>
      </w:r>
      <w:r w:rsidR="00547A6B">
        <w:rPr>
          <w:lang w:eastAsia="ja-JP"/>
        </w:rPr>
        <w:t xml:space="preserve"> is used in the NDNS RP to collect food intake data.</w:t>
      </w:r>
      <w:ins w:id="4" w:author="utente" w:date="2021-06-24T17:24:00Z">
        <w:r w:rsidR="00DD0CD1">
          <w:rPr>
            <w:lang w:eastAsia="ja-JP"/>
          </w:rPr>
          <w:t xml:space="preserve"> We have added explanation about the food diary method between lines 61 and 73.</w:t>
        </w:r>
      </w:ins>
      <w:del w:id="5" w:author="utente" w:date="2021-06-24T17:24:00Z">
        <w:r w:rsidR="00547A6B" w:rsidDel="00DD0CD1">
          <w:rPr>
            <w:lang w:eastAsia="ja-JP"/>
          </w:rPr>
          <w:delText xml:space="preserve"> </w:delText>
        </w:r>
      </w:del>
    </w:p>
    <w:p w14:paraId="08ABE778" w14:textId="77777777" w:rsidR="00F1755B" w:rsidRDefault="00F1755B" w:rsidP="00373C32">
      <w:pPr>
        <w:pStyle w:val="a3"/>
        <w:ind w:leftChars="0" w:left="360"/>
        <w:rPr>
          <w:rFonts w:eastAsiaTheme="minorEastAsia"/>
          <w:lang w:eastAsia="ja-JP"/>
        </w:rPr>
      </w:pPr>
    </w:p>
    <w:p w14:paraId="67CD82D0" w14:textId="052B389E" w:rsidR="00A71B11" w:rsidRDefault="00F9346E" w:rsidP="00A71B11">
      <w:pPr>
        <w:pStyle w:val="a3"/>
        <w:numPr>
          <w:ilvl w:val="0"/>
          <w:numId w:val="1"/>
        </w:numPr>
        <w:ind w:leftChars="0"/>
        <w:rPr>
          <w:rFonts w:eastAsiaTheme="minorEastAsia"/>
          <w:lang w:eastAsia="ja-JP"/>
        </w:rPr>
      </w:pPr>
      <w:r w:rsidRPr="00A71B11">
        <w:rPr>
          <w:rFonts w:eastAsiaTheme="minorEastAsia"/>
          <w:lang w:eastAsia="ja-JP"/>
        </w:rPr>
        <w:t>What were the inclusion and exclusion criteria?</w:t>
      </w:r>
    </w:p>
    <w:p w14:paraId="7FF91C07" w14:textId="77777777" w:rsidR="00CA3A57" w:rsidRDefault="00CA3A57" w:rsidP="00CA3A57">
      <w:pPr>
        <w:pStyle w:val="a3"/>
        <w:ind w:leftChars="0" w:left="360"/>
        <w:rPr>
          <w:b/>
          <w:bCs/>
          <w:u w:val="single"/>
          <w:lang w:eastAsia="ja-JP"/>
        </w:rPr>
      </w:pPr>
    </w:p>
    <w:p w14:paraId="6627BA5F" w14:textId="6508D4E7" w:rsidR="00CA3A57" w:rsidRDefault="00CA3A57" w:rsidP="00CA3A57">
      <w:pPr>
        <w:pStyle w:val="a3"/>
        <w:ind w:leftChars="0" w:left="360"/>
        <w:rPr>
          <w:lang w:eastAsia="ja-JP"/>
        </w:rPr>
      </w:pPr>
      <w:r w:rsidRPr="000C6D0E">
        <w:rPr>
          <w:b/>
          <w:bCs/>
          <w:u w:val="single"/>
          <w:lang w:eastAsia="ja-JP"/>
        </w:rPr>
        <w:t>RESPONSE</w:t>
      </w:r>
      <w:r w:rsidRPr="000C699A">
        <w:rPr>
          <w:lang w:eastAsia="ja-JP"/>
        </w:rPr>
        <w:t xml:space="preserve">: </w:t>
      </w:r>
      <w:r w:rsidR="00150841" w:rsidRPr="006241C8">
        <w:rPr>
          <w:lang w:eastAsia="ja-JP"/>
        </w:rPr>
        <w:t>This is a nationally representative survey that includes all children and adults living in UK who are age</w:t>
      </w:r>
      <w:r w:rsidR="00150841">
        <w:rPr>
          <w:lang w:eastAsia="ja-JP"/>
        </w:rPr>
        <w:t xml:space="preserve">d 4 </w:t>
      </w:r>
      <w:r w:rsidR="00150841" w:rsidRPr="006241C8">
        <w:rPr>
          <w:lang w:eastAsia="ja-JP"/>
        </w:rPr>
        <w:t xml:space="preserve">years and above. There </w:t>
      </w:r>
      <w:r w:rsidR="005519EB">
        <w:rPr>
          <w:lang w:eastAsia="ja-JP"/>
        </w:rPr>
        <w:t>are</w:t>
      </w:r>
      <w:r w:rsidR="00150841" w:rsidRPr="006241C8">
        <w:rPr>
          <w:lang w:eastAsia="ja-JP"/>
        </w:rPr>
        <w:t xml:space="preserve"> no specific </w:t>
      </w:r>
      <w:del w:id="6" w:author="utente" w:date="2021-06-24T17:18:00Z">
        <w:r w:rsidR="00150841" w:rsidRPr="006241C8" w:rsidDel="00DD0CD1">
          <w:rPr>
            <w:lang w:eastAsia="ja-JP"/>
          </w:rPr>
          <w:delText xml:space="preserve">limits to </w:delText>
        </w:r>
      </w:del>
      <w:r w:rsidR="00150841" w:rsidRPr="006241C8">
        <w:rPr>
          <w:lang w:eastAsia="ja-JP"/>
        </w:rPr>
        <w:t xml:space="preserve">inclusion and exclusion criteria as </w:t>
      </w:r>
      <w:del w:id="7" w:author="utente" w:date="2021-06-24T17:19:00Z">
        <w:r w:rsidR="00150841" w:rsidRPr="006241C8" w:rsidDel="00DD0CD1">
          <w:rPr>
            <w:lang w:eastAsia="ja-JP"/>
          </w:rPr>
          <w:delText>it is</w:delText>
        </w:r>
      </w:del>
      <w:ins w:id="8" w:author="utente" w:date="2021-06-24T17:19:00Z">
        <w:r w:rsidR="00DD0CD1">
          <w:rPr>
            <w:lang w:eastAsia="ja-JP"/>
          </w:rPr>
          <w:t>this is a survey</w:t>
        </w:r>
      </w:ins>
      <w:r w:rsidR="00150841" w:rsidRPr="006241C8">
        <w:rPr>
          <w:lang w:eastAsia="ja-JP"/>
        </w:rPr>
        <w:t xml:space="preserve"> designed to be representative of</w:t>
      </w:r>
      <w:ins w:id="9" w:author="utente" w:date="2021-06-24T17:18:00Z">
        <w:r w:rsidR="00DD0CD1">
          <w:rPr>
            <w:lang w:eastAsia="ja-JP"/>
          </w:rPr>
          <w:t xml:space="preserve"> the</w:t>
        </w:r>
      </w:ins>
      <w:r w:rsidR="00150841" w:rsidRPr="006241C8">
        <w:rPr>
          <w:lang w:eastAsia="ja-JP"/>
        </w:rPr>
        <w:t xml:space="preserve"> UK population.</w:t>
      </w:r>
      <w:r w:rsidR="00150841">
        <w:rPr>
          <w:lang w:eastAsia="ja-JP"/>
        </w:rPr>
        <w:t xml:space="preserve"> However,</w:t>
      </w:r>
      <w:ins w:id="10" w:author="utente" w:date="2021-06-24T17:19:00Z">
        <w:r w:rsidR="00DD0CD1">
          <w:rPr>
            <w:lang w:eastAsia="ja-JP"/>
          </w:rPr>
          <w:t xml:space="preserve"> for our specific question</w:t>
        </w:r>
      </w:ins>
      <w:r w:rsidR="00150841">
        <w:rPr>
          <w:lang w:eastAsia="ja-JP"/>
        </w:rPr>
        <w:t xml:space="preserve"> we restricted the food diary recordings to those</w:t>
      </w:r>
      <w:del w:id="11" w:author="utente" w:date="2021-06-24T17:18:00Z">
        <w:r w:rsidR="00150841" w:rsidDel="00DD0CD1">
          <w:rPr>
            <w:lang w:eastAsia="ja-JP"/>
          </w:rPr>
          <w:delText xml:space="preserve"> who</w:delText>
        </w:r>
      </w:del>
      <w:r w:rsidR="00150841">
        <w:rPr>
          <w:lang w:eastAsia="ja-JP"/>
        </w:rPr>
        <w:t xml:space="preserve"> aged 19 years or older (adult population)</w:t>
      </w:r>
      <w:r w:rsidR="00860799">
        <w:rPr>
          <w:lang w:eastAsia="ja-JP"/>
        </w:rPr>
        <w:t>.</w:t>
      </w:r>
    </w:p>
    <w:p w14:paraId="72B56AED" w14:textId="77777777" w:rsidR="00CA3A57" w:rsidRDefault="00CA3A57" w:rsidP="00CA3A57">
      <w:pPr>
        <w:pStyle w:val="a3"/>
        <w:ind w:leftChars="0" w:left="360"/>
        <w:rPr>
          <w:rFonts w:eastAsiaTheme="minorEastAsia"/>
          <w:lang w:eastAsia="ja-JP"/>
        </w:rPr>
      </w:pPr>
    </w:p>
    <w:p w14:paraId="0A84377E" w14:textId="0424B5F4" w:rsidR="00A71B11" w:rsidRDefault="00F9346E" w:rsidP="00A71B11">
      <w:pPr>
        <w:pStyle w:val="a3"/>
        <w:numPr>
          <w:ilvl w:val="0"/>
          <w:numId w:val="1"/>
        </w:numPr>
        <w:ind w:leftChars="0"/>
        <w:rPr>
          <w:rFonts w:eastAsiaTheme="minorEastAsia"/>
          <w:lang w:eastAsia="ja-JP"/>
        </w:rPr>
      </w:pPr>
      <w:r w:rsidRPr="00A71B11">
        <w:rPr>
          <w:rFonts w:eastAsiaTheme="minorEastAsia"/>
          <w:lang w:eastAsia="ja-JP"/>
        </w:rPr>
        <w:t>More relevant and updated papers should be discussed in the discussion part.</w:t>
      </w:r>
    </w:p>
    <w:p w14:paraId="0F64F6A9" w14:textId="694018B6" w:rsidR="00785DF5" w:rsidRDefault="00785DF5" w:rsidP="00785DF5">
      <w:pPr>
        <w:pStyle w:val="a3"/>
        <w:ind w:leftChars="0" w:left="360"/>
        <w:rPr>
          <w:rFonts w:eastAsiaTheme="minorEastAsia"/>
          <w:lang w:eastAsia="ja-JP"/>
        </w:rPr>
      </w:pPr>
    </w:p>
    <w:p w14:paraId="5B00E3F2" w14:textId="28F0CEA7" w:rsidR="00927E12" w:rsidRDefault="00E67E09" w:rsidP="00785DF5">
      <w:pPr>
        <w:pStyle w:val="a3"/>
        <w:ind w:leftChars="0" w:left="360"/>
        <w:rPr>
          <w:rFonts w:eastAsiaTheme="minorEastAsia"/>
          <w:lang w:eastAsia="ja-JP"/>
        </w:rPr>
      </w:pPr>
      <w:r w:rsidRPr="000C6D0E">
        <w:rPr>
          <w:b/>
          <w:bCs/>
          <w:u w:val="single"/>
          <w:lang w:eastAsia="ja-JP"/>
        </w:rPr>
        <w:lastRenderedPageBreak/>
        <w:t>RESPONSE</w:t>
      </w:r>
      <w:r w:rsidRPr="000C699A">
        <w:rPr>
          <w:lang w:eastAsia="ja-JP"/>
        </w:rPr>
        <w:t>:</w:t>
      </w:r>
      <w:r>
        <w:rPr>
          <w:lang w:eastAsia="ja-JP"/>
        </w:rPr>
        <w:t xml:space="preserve"> Thanks for the suggestion. We have added some more recent studies on unhealthy food, eating late, </w:t>
      </w:r>
      <w:proofErr w:type="spellStart"/>
      <w:r>
        <w:rPr>
          <w:lang w:eastAsia="ja-JP"/>
        </w:rPr>
        <w:t>chrononutrition</w:t>
      </w:r>
      <w:proofErr w:type="spellEnd"/>
      <w:r>
        <w:rPr>
          <w:lang w:eastAsia="ja-JP"/>
        </w:rPr>
        <w:t xml:space="preserve"> and </w:t>
      </w:r>
      <w:r w:rsidR="008E5941">
        <w:rPr>
          <w:lang w:eastAsia="ja-JP"/>
        </w:rPr>
        <w:t>the potential association with diabetes</w:t>
      </w:r>
      <w:r w:rsidR="00F62ED8">
        <w:rPr>
          <w:lang w:eastAsia="ja-JP"/>
        </w:rPr>
        <w:t xml:space="preserve"> in the discussion section</w:t>
      </w:r>
      <w:ins w:id="12" w:author="utente" w:date="2021-06-24T17:29:00Z">
        <w:r w:rsidR="00D9295F">
          <w:rPr>
            <w:lang w:eastAsia="ja-JP"/>
          </w:rPr>
          <w:t xml:space="preserve"> (lines 197-200 and 215-220)</w:t>
        </w:r>
      </w:ins>
      <w:r w:rsidR="00F62ED8">
        <w:rPr>
          <w:lang w:eastAsia="ja-JP"/>
        </w:rPr>
        <w:t>.</w:t>
      </w:r>
    </w:p>
    <w:p w14:paraId="3DBB2BBE" w14:textId="77777777" w:rsidR="00927E12" w:rsidRDefault="00927E12" w:rsidP="00785DF5">
      <w:pPr>
        <w:pStyle w:val="a3"/>
        <w:ind w:leftChars="0" w:left="360"/>
        <w:rPr>
          <w:rFonts w:eastAsiaTheme="minorEastAsia"/>
          <w:lang w:eastAsia="ja-JP"/>
        </w:rPr>
      </w:pPr>
    </w:p>
    <w:p w14:paraId="11AEE8E4" w14:textId="4712D2CE" w:rsidR="00A71B11" w:rsidRDefault="00F9346E" w:rsidP="00A71B11">
      <w:pPr>
        <w:pStyle w:val="a3"/>
        <w:numPr>
          <w:ilvl w:val="0"/>
          <w:numId w:val="1"/>
        </w:numPr>
        <w:ind w:leftChars="0"/>
        <w:rPr>
          <w:rFonts w:eastAsiaTheme="minorEastAsia"/>
          <w:lang w:eastAsia="ja-JP"/>
        </w:rPr>
      </w:pPr>
      <w:r w:rsidRPr="00A71B11">
        <w:rPr>
          <w:rFonts w:eastAsiaTheme="minorEastAsia"/>
          <w:lang w:eastAsia="ja-JP"/>
        </w:rPr>
        <w:t>Why you selected some food groups and assess the relationship between them and diabetes?</w:t>
      </w:r>
    </w:p>
    <w:p w14:paraId="58BEF1CB" w14:textId="77777777" w:rsidR="00927E12" w:rsidRPr="00927E12" w:rsidRDefault="00927E12" w:rsidP="00927E12">
      <w:pPr>
        <w:pStyle w:val="a3"/>
        <w:ind w:left="960"/>
        <w:rPr>
          <w:rFonts w:eastAsiaTheme="minorEastAsia"/>
          <w:lang w:eastAsia="ja-JP"/>
        </w:rPr>
      </w:pPr>
    </w:p>
    <w:p w14:paraId="382E0692" w14:textId="49E7E216" w:rsidR="00927E12" w:rsidRPr="00927E12" w:rsidRDefault="00927E12" w:rsidP="00927E12">
      <w:pPr>
        <w:pStyle w:val="a3"/>
        <w:ind w:leftChars="0" w:left="360"/>
        <w:rPr>
          <w:rFonts w:eastAsiaTheme="minorEastAsia"/>
          <w:lang w:eastAsia="ja-JP"/>
        </w:rPr>
      </w:pPr>
      <w:r w:rsidRPr="000C6D0E">
        <w:rPr>
          <w:b/>
          <w:bCs/>
          <w:u w:val="single"/>
          <w:lang w:eastAsia="ja-JP"/>
        </w:rPr>
        <w:t>RESPONSE</w:t>
      </w:r>
      <w:r w:rsidRPr="000C699A">
        <w:rPr>
          <w:lang w:eastAsia="ja-JP"/>
        </w:rPr>
        <w:t>:</w:t>
      </w:r>
      <w:r>
        <w:rPr>
          <w:lang w:eastAsia="ja-JP"/>
        </w:rPr>
        <w:t xml:space="preserve"> </w:t>
      </w:r>
      <w:del w:id="13" w:author="utente" w:date="2021-06-24T18:46:00Z">
        <w:r w:rsidDel="00FF3176">
          <w:rPr>
            <w:lang w:eastAsia="ja-JP"/>
          </w:rPr>
          <w:delText xml:space="preserve">We </w:delText>
        </w:r>
        <w:r w:rsidR="002D5A42" w:rsidDel="00FF3176">
          <w:rPr>
            <w:lang w:eastAsia="ja-JP"/>
          </w:rPr>
          <w:delText>intended to use</w:delText>
        </w:r>
      </w:del>
      <w:ins w:id="14" w:author="utente" w:date="2021-06-24T18:46:00Z">
        <w:r w:rsidR="00FF3176">
          <w:rPr>
            <w:lang w:eastAsia="ja-JP"/>
          </w:rPr>
          <w:t>Through</w:t>
        </w:r>
      </w:ins>
      <w:r w:rsidR="002D5A42">
        <w:rPr>
          <w:lang w:eastAsia="ja-JP"/>
        </w:rPr>
        <w:t xml:space="preserve"> CA </w:t>
      </w:r>
      <w:ins w:id="15" w:author="utente" w:date="2021-06-24T18:47:00Z">
        <w:r w:rsidR="00FF3176">
          <w:rPr>
            <w:lang w:eastAsia="ja-JP"/>
          </w:rPr>
          <w:t>we</w:t>
        </w:r>
      </w:ins>
      <w:del w:id="16" w:author="utente" w:date="2021-06-24T18:47:00Z">
        <w:r w:rsidR="002D5A42" w:rsidDel="00FF3176">
          <w:rPr>
            <w:lang w:eastAsia="ja-JP"/>
          </w:rPr>
          <w:delText>to</w:delText>
        </w:r>
      </w:del>
      <w:r w:rsidR="002D5A42">
        <w:rPr>
          <w:lang w:eastAsia="ja-JP"/>
        </w:rPr>
        <w:t xml:space="preserve"> identif</w:t>
      </w:r>
      <w:ins w:id="17" w:author="utente" w:date="2021-06-24T18:47:00Z">
        <w:r w:rsidR="00FF3176">
          <w:rPr>
            <w:lang w:eastAsia="ja-JP"/>
          </w:rPr>
          <w:t>ied</w:t>
        </w:r>
      </w:ins>
      <w:del w:id="18" w:author="utente" w:date="2021-06-24T18:47:00Z">
        <w:r w:rsidR="002D5A42" w:rsidDel="00FF3176">
          <w:rPr>
            <w:lang w:eastAsia="ja-JP"/>
          </w:rPr>
          <w:delText>y</w:delText>
        </w:r>
      </w:del>
      <w:r w:rsidR="002D5A42">
        <w:rPr>
          <w:lang w:eastAsia="ja-JP"/>
        </w:rPr>
        <w:t xml:space="preserve"> unhealthy foods that </w:t>
      </w:r>
      <w:del w:id="19" w:author="utente" w:date="2021-06-24T18:47:00Z">
        <w:r w:rsidR="002D5A42" w:rsidDel="00FF3176">
          <w:rPr>
            <w:lang w:eastAsia="ja-JP"/>
          </w:rPr>
          <w:delText xml:space="preserve">might </w:delText>
        </w:r>
      </w:del>
      <w:ins w:id="20" w:author="utente" w:date="2021-06-24T18:47:00Z">
        <w:r w:rsidR="00FF3176">
          <w:rPr>
            <w:lang w:eastAsia="ja-JP"/>
          </w:rPr>
          <w:t xml:space="preserve">appeared to </w:t>
        </w:r>
      </w:ins>
      <w:r w:rsidR="002D5A42">
        <w:rPr>
          <w:lang w:eastAsia="ja-JP"/>
        </w:rPr>
        <w:t>be</w:t>
      </w:r>
      <w:del w:id="21" w:author="utente" w:date="2021-06-24T17:43:00Z">
        <w:r w:rsidR="002D5A42" w:rsidDel="00E34FAE">
          <w:rPr>
            <w:lang w:eastAsia="ja-JP"/>
          </w:rPr>
          <w:delText xml:space="preserve"> more</w:delText>
        </w:r>
      </w:del>
      <w:r w:rsidR="002D5A42">
        <w:rPr>
          <w:lang w:eastAsia="ja-JP"/>
        </w:rPr>
        <w:t xml:space="preserve"> consumed</w:t>
      </w:r>
      <w:ins w:id="22" w:author="utente" w:date="2021-06-24T17:43:00Z">
        <w:r w:rsidR="00E34FAE">
          <w:rPr>
            <w:lang w:eastAsia="ja-JP"/>
          </w:rPr>
          <w:t xml:space="preserve"> more</w:t>
        </w:r>
      </w:ins>
      <w:r w:rsidR="002D5A42">
        <w:rPr>
          <w:lang w:eastAsia="ja-JP"/>
        </w:rPr>
        <w:t xml:space="preserve"> at night </w:t>
      </w:r>
      <w:del w:id="23" w:author="utente" w:date="2021-06-24T18:47:00Z">
        <w:r w:rsidR="002D5A42" w:rsidDel="00FF3176">
          <w:rPr>
            <w:lang w:eastAsia="ja-JP"/>
          </w:rPr>
          <w:delText xml:space="preserve">and </w:delText>
        </w:r>
      </w:del>
      <w:ins w:id="24" w:author="utente" w:date="2021-06-24T18:47:00Z">
        <w:r w:rsidR="00FF3176">
          <w:rPr>
            <w:lang w:eastAsia="ja-JP"/>
          </w:rPr>
          <w:t xml:space="preserve">. Additionally we thought that it would be of interest to </w:t>
        </w:r>
      </w:ins>
      <w:r w:rsidR="002D5A42">
        <w:rPr>
          <w:lang w:eastAsia="ja-JP"/>
        </w:rPr>
        <w:t>see if</w:t>
      </w:r>
      <w:del w:id="25" w:author="utente" w:date="2021-06-24T17:45:00Z">
        <w:r w:rsidR="002D5A42" w:rsidDel="00E34FAE">
          <w:rPr>
            <w:lang w:eastAsia="ja-JP"/>
          </w:rPr>
          <w:delText xml:space="preserve"> there are differen</w:delText>
        </w:r>
      </w:del>
      <w:ins w:id="26" w:author="utente" w:date="2021-06-24T17:44:00Z">
        <w:r w:rsidR="00E34FAE">
          <w:rPr>
            <w:lang w:eastAsia="ja-JP"/>
          </w:rPr>
          <w:t xml:space="preserve"> association</w:t>
        </w:r>
      </w:ins>
      <w:ins w:id="27" w:author="utente" w:date="2021-06-24T17:45:00Z">
        <w:r w:rsidR="00E34FAE">
          <w:rPr>
            <w:lang w:eastAsia="ja-JP"/>
          </w:rPr>
          <w:t>s</w:t>
        </w:r>
      </w:ins>
      <w:ins w:id="28" w:author="utente" w:date="2021-06-24T17:46:00Z">
        <w:r w:rsidR="00E34FAE">
          <w:rPr>
            <w:lang w:eastAsia="ja-JP"/>
          </w:rPr>
          <w:t xml:space="preserve"> of such unhealthy foods</w:t>
        </w:r>
      </w:ins>
      <w:ins w:id="29" w:author="utente" w:date="2021-06-24T17:44:00Z">
        <w:r w:rsidR="00E34FAE">
          <w:rPr>
            <w:lang w:eastAsia="ja-JP"/>
          </w:rPr>
          <w:t xml:space="preserve"> with late eating</w:t>
        </w:r>
      </w:ins>
      <w:del w:id="30" w:author="utente" w:date="2021-06-24T17:44:00Z">
        <w:r w:rsidR="002D5A42" w:rsidDel="00E34FAE">
          <w:rPr>
            <w:lang w:eastAsia="ja-JP"/>
          </w:rPr>
          <w:delText>ces</w:delText>
        </w:r>
      </w:del>
      <w:r w:rsidR="002D5A42">
        <w:rPr>
          <w:lang w:eastAsia="ja-JP"/>
        </w:rPr>
        <w:t xml:space="preserve"> </w:t>
      </w:r>
      <w:ins w:id="31" w:author="utente" w:date="2021-06-24T17:45:00Z">
        <w:r w:rsidR="00E34FAE">
          <w:rPr>
            <w:lang w:eastAsia="ja-JP"/>
          </w:rPr>
          <w:t xml:space="preserve">differed </w:t>
        </w:r>
      </w:ins>
      <w:r w:rsidR="002D5A42">
        <w:rPr>
          <w:lang w:eastAsia="ja-JP"/>
        </w:rPr>
        <w:t>according to</w:t>
      </w:r>
      <w:del w:id="32" w:author="utente" w:date="2021-06-24T17:44:00Z">
        <w:r w:rsidR="002D5A42" w:rsidDel="00E34FAE">
          <w:rPr>
            <w:lang w:eastAsia="ja-JP"/>
          </w:rPr>
          <w:delText xml:space="preserve"> the</w:delText>
        </w:r>
      </w:del>
      <w:r w:rsidR="002D5A42">
        <w:rPr>
          <w:lang w:eastAsia="ja-JP"/>
        </w:rPr>
        <w:t xml:space="preserve"> diabetes status. </w:t>
      </w:r>
      <w:del w:id="33" w:author="utente" w:date="2021-06-24T17:47:00Z">
        <w:r w:rsidR="002D5A42" w:rsidDel="00E34FAE">
          <w:rPr>
            <w:lang w:eastAsia="ja-JP"/>
          </w:rPr>
          <w:delText>Therefore, only some</w:delText>
        </w:r>
      </w:del>
      <w:ins w:id="34" w:author="utente" w:date="2021-06-24T17:47:00Z">
        <w:r w:rsidR="00E34FAE">
          <w:rPr>
            <w:lang w:eastAsia="ja-JP"/>
          </w:rPr>
          <w:t xml:space="preserve">Correspondence analysis is the graphical technique that allowed us </w:t>
        </w:r>
        <w:r w:rsidR="00FF3176">
          <w:rPr>
            <w:lang w:eastAsia="ja-JP"/>
          </w:rPr>
          <w:t>to select</w:t>
        </w:r>
        <w:r w:rsidR="00E34FAE">
          <w:rPr>
            <w:lang w:eastAsia="ja-JP"/>
          </w:rPr>
          <w:t xml:space="preserve"> a subset </w:t>
        </w:r>
      </w:ins>
      <w:del w:id="35" w:author="utente" w:date="2021-06-24T17:47:00Z">
        <w:r w:rsidR="002D5A42" w:rsidDel="00E34FAE">
          <w:rPr>
            <w:lang w:eastAsia="ja-JP"/>
          </w:rPr>
          <w:delText xml:space="preserve"> </w:delText>
        </w:r>
      </w:del>
      <w:r w:rsidR="002D5A42">
        <w:rPr>
          <w:lang w:eastAsia="ja-JP"/>
        </w:rPr>
        <w:t>of the 60 food groups</w:t>
      </w:r>
      <w:ins w:id="36" w:author="utente" w:date="2021-06-24T17:48:00Z">
        <w:r w:rsidR="00FF3176">
          <w:rPr>
            <w:lang w:eastAsia="ja-JP"/>
          </w:rPr>
          <w:t xml:space="preserve"> that we later</w:t>
        </w:r>
        <w:r w:rsidR="00E34FAE">
          <w:rPr>
            <w:lang w:eastAsia="ja-JP"/>
          </w:rPr>
          <w:t xml:space="preserve"> investigate</w:t>
        </w:r>
      </w:ins>
      <w:ins w:id="37" w:author="utente" w:date="2021-06-24T18:48:00Z">
        <w:r w:rsidR="00FF3176">
          <w:rPr>
            <w:lang w:eastAsia="ja-JP"/>
          </w:rPr>
          <w:t>d</w:t>
        </w:r>
      </w:ins>
      <w:ins w:id="38" w:author="utente" w:date="2021-06-24T17:48:00Z">
        <w:r w:rsidR="00E34FAE">
          <w:rPr>
            <w:lang w:eastAsia="ja-JP"/>
          </w:rPr>
          <w:t xml:space="preserve"> more in depth through logistic regression</w:t>
        </w:r>
      </w:ins>
      <w:ins w:id="39" w:author="utente" w:date="2021-06-24T18:08:00Z">
        <w:r w:rsidR="00113E1F">
          <w:rPr>
            <w:lang w:eastAsia="ja-JP"/>
          </w:rPr>
          <w:t>. The latter technique</w:t>
        </w:r>
      </w:ins>
      <w:ins w:id="40" w:author="utente" w:date="2021-06-24T17:48:00Z">
        <w:r w:rsidR="00E34FAE">
          <w:rPr>
            <w:lang w:eastAsia="ja-JP"/>
          </w:rPr>
          <w:t xml:space="preserve"> also allowed us to quantify the odds of the association and provide a confidence interval.</w:t>
        </w:r>
      </w:ins>
      <w:r w:rsidR="002D5A42">
        <w:rPr>
          <w:lang w:eastAsia="ja-JP"/>
        </w:rPr>
        <w:t xml:space="preserve"> </w:t>
      </w:r>
      <w:del w:id="41" w:author="utente" w:date="2021-06-24T17:49:00Z">
        <w:r w:rsidR="002D5A42" w:rsidDel="00E34FAE">
          <w:rPr>
            <w:lang w:eastAsia="ja-JP"/>
          </w:rPr>
          <w:delText>were chosen from the</w:delText>
        </w:r>
      </w:del>
      <w:ins w:id="42" w:author="utente" w:date="2021-06-24T17:49:00Z">
        <w:r w:rsidR="00113E1F">
          <w:rPr>
            <w:lang w:eastAsia="ja-JP"/>
          </w:rPr>
          <w:t xml:space="preserve">while </w:t>
        </w:r>
      </w:ins>
      <w:ins w:id="43" w:author="utente" w:date="2021-06-24T18:11:00Z">
        <w:r w:rsidR="00113E1F">
          <w:rPr>
            <w:lang w:eastAsia="ja-JP"/>
          </w:rPr>
          <w:t>t</w:t>
        </w:r>
      </w:ins>
      <w:ins w:id="44" w:author="utente" w:date="2021-06-24T17:49:00Z">
        <w:r w:rsidR="00E34FAE">
          <w:rPr>
            <w:lang w:eastAsia="ja-JP"/>
          </w:rPr>
          <w:t>he</w:t>
        </w:r>
      </w:ins>
      <w:ins w:id="45" w:author="utente" w:date="2021-06-24T18:11:00Z">
        <w:r w:rsidR="00113E1F">
          <w:rPr>
            <w:lang w:eastAsia="ja-JP"/>
          </w:rPr>
          <w:t xml:space="preserve"> earlier</w:t>
        </w:r>
      </w:ins>
      <w:ins w:id="46" w:author="utente" w:date="2021-06-24T17:49:00Z">
        <w:r w:rsidR="00E34FAE">
          <w:rPr>
            <w:lang w:eastAsia="ja-JP"/>
          </w:rPr>
          <w:t xml:space="preserve"> use of the</w:t>
        </w:r>
      </w:ins>
      <w:r w:rsidR="002D5A42">
        <w:rPr>
          <w:lang w:eastAsia="ja-JP"/>
        </w:rPr>
        <w:t xml:space="preserve"> </w:t>
      </w:r>
      <w:r w:rsidR="009D7B72">
        <w:rPr>
          <w:lang w:eastAsia="ja-JP"/>
        </w:rPr>
        <w:t>CA</w:t>
      </w:r>
      <w:r w:rsidR="002D5A42">
        <w:rPr>
          <w:lang w:eastAsia="ja-JP"/>
        </w:rPr>
        <w:t xml:space="preserve"> step </w:t>
      </w:r>
      <w:ins w:id="47" w:author="utente" w:date="2021-06-24T17:49:00Z">
        <w:r w:rsidR="00FF3176">
          <w:rPr>
            <w:lang w:eastAsia="ja-JP"/>
          </w:rPr>
          <w:t>allowed</w:t>
        </w:r>
        <w:r w:rsidR="00E34FAE">
          <w:rPr>
            <w:lang w:eastAsia="ja-JP"/>
          </w:rPr>
          <w:t xml:space="preserve"> us to </w:t>
        </w:r>
      </w:ins>
      <w:del w:id="48" w:author="utente" w:date="2021-06-24T17:49:00Z">
        <w:r w:rsidR="002D5A42" w:rsidDel="00E34FAE">
          <w:rPr>
            <w:lang w:eastAsia="ja-JP"/>
          </w:rPr>
          <w:delText xml:space="preserve">to </w:delText>
        </w:r>
      </w:del>
      <w:del w:id="49" w:author="utente" w:date="2021-06-24T17:50:00Z">
        <w:r w:rsidR="002D5A42" w:rsidDel="00E34FAE">
          <w:rPr>
            <w:lang w:eastAsia="ja-JP"/>
          </w:rPr>
          <w:delText>avoid</w:delText>
        </w:r>
      </w:del>
      <w:ins w:id="50" w:author="utente" w:date="2021-06-24T17:50:00Z">
        <w:r w:rsidR="00E34FAE">
          <w:rPr>
            <w:lang w:eastAsia="ja-JP"/>
          </w:rPr>
          <w:t>reduce the impact of</w:t>
        </w:r>
      </w:ins>
      <w:r w:rsidR="002D5A42">
        <w:rPr>
          <w:lang w:eastAsia="ja-JP"/>
        </w:rPr>
        <w:t xml:space="preserve"> multiple testing </w:t>
      </w:r>
      <w:r w:rsidR="009D2FA3">
        <w:rPr>
          <w:lang w:eastAsia="ja-JP"/>
        </w:rPr>
        <w:t xml:space="preserve">in the </w:t>
      </w:r>
      <w:del w:id="51" w:author="utente" w:date="2021-06-24T18:11:00Z">
        <w:r w:rsidR="009D2FA3" w:rsidDel="00113E1F">
          <w:rPr>
            <w:lang w:eastAsia="ja-JP"/>
          </w:rPr>
          <w:delText xml:space="preserve">secondary </w:delText>
        </w:r>
      </w:del>
      <w:ins w:id="52" w:author="utente" w:date="2021-06-24T17:49:00Z">
        <w:r w:rsidR="00E34FAE">
          <w:rPr>
            <w:lang w:eastAsia="ja-JP"/>
          </w:rPr>
          <w:t>logistic regression</w:t>
        </w:r>
      </w:ins>
      <w:ins w:id="53" w:author="utente" w:date="2021-06-24T17:50:00Z">
        <w:r w:rsidR="00E34FAE">
          <w:rPr>
            <w:lang w:eastAsia="ja-JP"/>
          </w:rPr>
          <w:t xml:space="preserve"> </w:t>
        </w:r>
      </w:ins>
      <w:r w:rsidR="009D2FA3">
        <w:rPr>
          <w:lang w:eastAsia="ja-JP"/>
        </w:rPr>
        <w:t xml:space="preserve">analysis step. </w:t>
      </w:r>
    </w:p>
    <w:p w14:paraId="792B9FD9" w14:textId="19A047E3" w:rsidR="00927E12" w:rsidRDefault="00927E12" w:rsidP="00927E12">
      <w:pPr>
        <w:pStyle w:val="a3"/>
        <w:ind w:leftChars="0" w:left="360"/>
        <w:rPr>
          <w:rFonts w:eastAsiaTheme="minorEastAsia"/>
          <w:lang w:eastAsia="ja-JP"/>
        </w:rPr>
      </w:pPr>
    </w:p>
    <w:p w14:paraId="34F29347" w14:textId="77777777" w:rsidR="00927E12" w:rsidRDefault="00927E12" w:rsidP="00927E12">
      <w:pPr>
        <w:pStyle w:val="a3"/>
        <w:ind w:leftChars="0" w:left="360"/>
        <w:rPr>
          <w:rFonts w:eastAsiaTheme="minorEastAsia"/>
          <w:lang w:eastAsia="ja-JP"/>
        </w:rPr>
      </w:pPr>
    </w:p>
    <w:p w14:paraId="283CB976" w14:textId="3050B1B6" w:rsidR="00A71B11" w:rsidRDefault="00F9346E" w:rsidP="00A71B11">
      <w:pPr>
        <w:pStyle w:val="a3"/>
        <w:numPr>
          <w:ilvl w:val="0"/>
          <w:numId w:val="1"/>
        </w:numPr>
        <w:ind w:leftChars="0"/>
        <w:rPr>
          <w:rFonts w:eastAsiaTheme="minorEastAsia"/>
          <w:lang w:eastAsia="ja-JP"/>
        </w:rPr>
      </w:pPr>
      <w:r w:rsidRPr="00A71B11">
        <w:rPr>
          <w:rFonts w:eastAsiaTheme="minorEastAsia"/>
          <w:lang w:eastAsia="ja-JP"/>
        </w:rPr>
        <w:t>Time of the day was categorized into 7 slots. However, these categories did not use in the analysis. Why you select these categories.</w:t>
      </w:r>
    </w:p>
    <w:p w14:paraId="22BE6D2F" w14:textId="77777777" w:rsidR="00283A75" w:rsidRDefault="00283A75" w:rsidP="00283A75">
      <w:pPr>
        <w:pStyle w:val="a3"/>
        <w:ind w:leftChars="0" w:left="360"/>
        <w:rPr>
          <w:rFonts w:eastAsiaTheme="minorEastAsia"/>
          <w:lang w:eastAsia="ja-JP"/>
        </w:rPr>
      </w:pPr>
    </w:p>
    <w:p w14:paraId="4AAF26A4" w14:textId="6573D745" w:rsidR="00283A75" w:rsidRDefault="008A4F33" w:rsidP="00283A75">
      <w:pPr>
        <w:pStyle w:val="a3"/>
        <w:ind w:leftChars="0" w:left="360"/>
        <w:rPr>
          <w:rFonts w:eastAsiaTheme="minorEastAsia"/>
          <w:lang w:eastAsia="ja-JP"/>
        </w:rPr>
      </w:pPr>
      <w:r w:rsidRPr="000C6D0E">
        <w:rPr>
          <w:b/>
          <w:bCs/>
          <w:u w:val="single"/>
          <w:lang w:eastAsia="ja-JP"/>
        </w:rPr>
        <w:t>RESPONSE</w:t>
      </w:r>
      <w:r w:rsidRPr="000C699A">
        <w:rPr>
          <w:lang w:eastAsia="ja-JP"/>
        </w:rPr>
        <w:t>:</w:t>
      </w:r>
      <w:r>
        <w:rPr>
          <w:lang w:eastAsia="ja-JP"/>
        </w:rPr>
        <w:t xml:space="preserve"> </w:t>
      </w:r>
      <w:ins w:id="54" w:author="utente" w:date="2021-06-24T17:51:00Z">
        <w:r w:rsidR="00E34FAE">
          <w:rPr>
            <w:lang w:eastAsia="ja-JP"/>
          </w:rPr>
          <w:t xml:space="preserve">We used </w:t>
        </w:r>
      </w:ins>
      <w:ins w:id="55" w:author="utente" w:date="2021-06-24T18:17:00Z">
        <w:r w:rsidR="003609D5">
          <w:rPr>
            <w:lang w:eastAsia="ja-JP"/>
          </w:rPr>
          <w:t>all 7</w:t>
        </w:r>
      </w:ins>
      <w:ins w:id="56" w:author="utente" w:date="2021-06-24T18:12:00Z">
        <w:r w:rsidR="00113E1F">
          <w:rPr>
            <w:lang w:eastAsia="ja-JP"/>
          </w:rPr>
          <w:t xml:space="preserve"> time slots in the CA step (exploratory step) while in the</w:t>
        </w:r>
      </w:ins>
      <w:ins w:id="57" w:author="utente" w:date="2021-06-24T18:17:00Z">
        <w:r w:rsidR="003609D5">
          <w:rPr>
            <w:lang w:eastAsia="ja-JP"/>
          </w:rPr>
          <w:t xml:space="preserve"> logistic regression analysis step, we focused on the evening</w:t>
        </w:r>
      </w:ins>
      <w:ins w:id="58" w:author="utente" w:date="2021-06-24T18:18:00Z">
        <w:r w:rsidR="003609D5">
          <w:rPr>
            <w:lang w:eastAsia="ja-JP"/>
          </w:rPr>
          <w:t>/night slots vs day time, as our primary interest was to contrast those two periods</w:t>
        </w:r>
      </w:ins>
      <w:ins w:id="59" w:author="utente" w:date="2021-06-24T18:49:00Z">
        <w:r w:rsidR="00FF3176">
          <w:rPr>
            <w:lang w:eastAsia="ja-JP"/>
          </w:rPr>
          <w:t xml:space="preserve"> (night</w:t>
        </w:r>
      </w:ins>
      <w:ins w:id="60" w:author="utente" w:date="2021-06-24T18:50:00Z">
        <w:r w:rsidR="00FF3176">
          <w:rPr>
            <w:lang w:eastAsia="ja-JP"/>
          </w:rPr>
          <w:t>/day)</w:t>
        </w:r>
      </w:ins>
      <w:ins w:id="61" w:author="utente" w:date="2021-06-24T18:21:00Z">
        <w:r w:rsidR="003609D5">
          <w:rPr>
            <w:lang w:eastAsia="ja-JP"/>
          </w:rPr>
          <w:t xml:space="preserve"> with regards to unhealthy foods</w:t>
        </w:r>
      </w:ins>
      <w:ins w:id="62" w:author="utente" w:date="2021-06-24T18:50:00Z">
        <w:r w:rsidR="00FF3176">
          <w:rPr>
            <w:lang w:eastAsia="ja-JP"/>
          </w:rPr>
          <w:t>. Besides</w:t>
        </w:r>
      </w:ins>
      <w:ins w:id="63" w:author="utente" w:date="2021-06-24T18:51:00Z">
        <w:r w:rsidR="00FF3176">
          <w:rPr>
            <w:lang w:eastAsia="ja-JP"/>
          </w:rPr>
          <w:t xml:space="preserve"> collapsing the 7 time slots into 2</w:t>
        </w:r>
      </w:ins>
      <w:ins w:id="64" w:author="utente" w:date="2021-06-24T18:18:00Z">
        <w:r w:rsidR="00FF3176">
          <w:rPr>
            <w:lang w:eastAsia="ja-JP"/>
          </w:rPr>
          <w:t xml:space="preserve"> </w:t>
        </w:r>
        <w:r w:rsidR="003609D5">
          <w:rPr>
            <w:lang w:eastAsia="ja-JP"/>
          </w:rPr>
          <w:t>allowed</w:t>
        </w:r>
      </w:ins>
      <w:ins w:id="65" w:author="utente" w:date="2021-06-24T18:51:00Z">
        <w:r w:rsidR="00FF3176">
          <w:rPr>
            <w:lang w:eastAsia="ja-JP"/>
          </w:rPr>
          <w:t xml:space="preserve"> us</w:t>
        </w:r>
      </w:ins>
      <w:ins w:id="66" w:author="utente" w:date="2021-06-24T18:18:00Z">
        <w:r w:rsidR="003609D5">
          <w:rPr>
            <w:lang w:eastAsia="ja-JP"/>
          </w:rPr>
          <w:t xml:space="preserve"> to </w:t>
        </w:r>
      </w:ins>
      <w:ins w:id="67" w:author="utente" w:date="2021-06-24T18:20:00Z">
        <w:r w:rsidR="003609D5">
          <w:rPr>
            <w:lang w:eastAsia="ja-JP"/>
          </w:rPr>
          <w:t>maximize</w:t>
        </w:r>
      </w:ins>
      <w:ins w:id="68" w:author="utente" w:date="2021-06-24T18:18:00Z">
        <w:r w:rsidR="003609D5">
          <w:rPr>
            <w:lang w:eastAsia="ja-JP"/>
          </w:rPr>
          <w:t xml:space="preserve"> </w:t>
        </w:r>
      </w:ins>
      <w:ins w:id="69" w:author="utente" w:date="2021-06-24T18:20:00Z">
        <w:r w:rsidR="003609D5">
          <w:rPr>
            <w:lang w:eastAsia="ja-JP"/>
          </w:rPr>
          <w:t>power</w:t>
        </w:r>
      </w:ins>
      <w:ins w:id="70" w:author="utente" w:date="2021-06-24T18:50:00Z">
        <w:r w:rsidR="00FF3176">
          <w:rPr>
            <w:lang w:eastAsia="ja-JP"/>
          </w:rPr>
          <w:t xml:space="preserve"> to detect effects</w:t>
        </w:r>
      </w:ins>
      <w:ins w:id="71" w:author="utente" w:date="2021-06-24T18:20:00Z">
        <w:r w:rsidR="003609D5">
          <w:rPr>
            <w:lang w:eastAsia="ja-JP"/>
          </w:rPr>
          <w:t xml:space="preserve"> by reducing the number of parameters in the </w:t>
        </w:r>
      </w:ins>
      <w:ins w:id="72" w:author="utente" w:date="2021-06-24T18:51:00Z">
        <w:r w:rsidR="00FF3176">
          <w:rPr>
            <w:lang w:eastAsia="ja-JP"/>
          </w:rPr>
          <w:t xml:space="preserve">logistic </w:t>
        </w:r>
      </w:ins>
      <w:ins w:id="73" w:author="utente" w:date="2021-06-24T18:20:00Z">
        <w:r w:rsidR="003609D5">
          <w:rPr>
            <w:lang w:eastAsia="ja-JP"/>
          </w:rPr>
          <w:t>model.</w:t>
        </w:r>
      </w:ins>
      <w:ins w:id="74" w:author="utente" w:date="2021-06-24T18:12:00Z">
        <w:r w:rsidR="00113E1F">
          <w:rPr>
            <w:lang w:eastAsia="ja-JP"/>
          </w:rPr>
          <w:t xml:space="preserve"> </w:t>
        </w:r>
      </w:ins>
      <w:del w:id="75" w:author="utente" w:date="2021-06-24T18:20:00Z">
        <w:r w:rsidR="00C230E1" w:rsidDel="003609D5">
          <w:rPr>
            <w:rFonts w:eastAsiaTheme="minorEastAsia"/>
            <w:lang w:eastAsia="ja-JP"/>
          </w:rPr>
          <w:delText>Our</w:delText>
        </w:r>
        <w:r w:rsidR="00283A75" w:rsidDel="003609D5">
          <w:rPr>
            <w:rFonts w:eastAsiaTheme="minorEastAsia"/>
            <w:lang w:eastAsia="ja-JP"/>
          </w:rPr>
          <w:delText xml:space="preserve"> interest </w:delText>
        </w:r>
        <w:r w:rsidR="00C230E1" w:rsidDel="003609D5">
          <w:rPr>
            <w:rFonts w:eastAsiaTheme="minorEastAsia"/>
            <w:lang w:eastAsia="ja-JP"/>
          </w:rPr>
          <w:delText>was</w:delText>
        </w:r>
        <w:r w:rsidR="00283A75" w:rsidDel="003609D5">
          <w:rPr>
            <w:rFonts w:eastAsiaTheme="minorEastAsia"/>
            <w:lang w:eastAsia="ja-JP"/>
          </w:rPr>
          <w:delText xml:space="preserve"> to find unhealthy food consumed at night</w:delText>
        </w:r>
        <w:r w:rsidR="002D2E2E" w:rsidDel="003609D5">
          <w:rPr>
            <w:rFonts w:eastAsiaTheme="minorEastAsia"/>
            <w:lang w:eastAsia="ja-JP"/>
          </w:rPr>
          <w:delText>, and whether it may different by diabetes status</w:delText>
        </w:r>
        <w:r w:rsidR="00283A75" w:rsidDel="003609D5">
          <w:rPr>
            <w:rFonts w:eastAsiaTheme="minorEastAsia"/>
            <w:lang w:eastAsia="ja-JP"/>
          </w:rPr>
          <w:delText>.</w:delText>
        </w:r>
        <w:r w:rsidR="00137E59" w:rsidDel="003609D5">
          <w:rPr>
            <w:rFonts w:eastAsiaTheme="minorEastAsia"/>
            <w:lang w:eastAsia="ja-JP"/>
          </w:rPr>
          <w:delText xml:space="preserve"> Thus, we had to </w:delText>
        </w:r>
        <w:r w:rsidR="00283A75" w:rsidDel="003609D5">
          <w:rPr>
            <w:rFonts w:eastAsiaTheme="minorEastAsia"/>
            <w:lang w:eastAsia="ja-JP"/>
          </w:rPr>
          <w:delText xml:space="preserve">collapse the </w:delText>
        </w:r>
        <w:r w:rsidR="00137E59" w:rsidDel="003609D5">
          <w:rPr>
            <w:rFonts w:eastAsiaTheme="minorEastAsia"/>
            <w:lang w:eastAsia="ja-JP"/>
          </w:rPr>
          <w:delText>7 time slots</w:delText>
        </w:r>
        <w:r w:rsidR="00283A75" w:rsidDel="003609D5">
          <w:rPr>
            <w:rFonts w:eastAsiaTheme="minorEastAsia"/>
            <w:lang w:eastAsia="ja-JP"/>
          </w:rPr>
          <w:delText xml:space="preserve"> into night vs. day time for</w:delText>
        </w:r>
        <w:r w:rsidR="007811EB" w:rsidDel="003609D5">
          <w:rPr>
            <w:rFonts w:eastAsiaTheme="minorEastAsia"/>
            <w:lang w:eastAsia="ja-JP"/>
          </w:rPr>
          <w:delText xml:space="preserve"> later</w:delText>
        </w:r>
        <w:r w:rsidR="00283A75" w:rsidDel="003609D5">
          <w:rPr>
            <w:rFonts w:eastAsiaTheme="minorEastAsia"/>
            <w:lang w:eastAsia="ja-JP"/>
          </w:rPr>
          <w:delText xml:space="preserve"> logistic regression</w:delText>
        </w:r>
        <w:r w:rsidR="007811EB" w:rsidDel="003609D5">
          <w:rPr>
            <w:rFonts w:eastAsiaTheme="minorEastAsia"/>
            <w:lang w:eastAsia="ja-JP"/>
          </w:rPr>
          <w:delText xml:space="preserve"> models</w:delText>
        </w:r>
        <w:r w:rsidR="00283A75" w:rsidDel="003609D5">
          <w:rPr>
            <w:rFonts w:eastAsiaTheme="minorEastAsia"/>
            <w:lang w:eastAsia="ja-JP"/>
          </w:rPr>
          <w:delText xml:space="preserve">. </w:delText>
        </w:r>
      </w:del>
    </w:p>
    <w:p w14:paraId="06CA0A5E" w14:textId="77777777" w:rsidR="00565A59" w:rsidRDefault="00565A59" w:rsidP="00565A59">
      <w:pPr>
        <w:pStyle w:val="a3"/>
        <w:ind w:leftChars="0" w:left="360"/>
        <w:rPr>
          <w:rFonts w:eastAsiaTheme="minorEastAsia"/>
          <w:lang w:eastAsia="ja-JP"/>
        </w:rPr>
      </w:pPr>
    </w:p>
    <w:p w14:paraId="5B898DF5" w14:textId="29E3EFEF" w:rsidR="008F7F06" w:rsidRPr="008F7F06" w:rsidRDefault="00F9346E" w:rsidP="008F7F06">
      <w:pPr>
        <w:pStyle w:val="a3"/>
        <w:numPr>
          <w:ilvl w:val="0"/>
          <w:numId w:val="1"/>
        </w:numPr>
        <w:ind w:leftChars="0"/>
        <w:rPr>
          <w:rFonts w:eastAsiaTheme="minorEastAsia"/>
          <w:lang w:eastAsia="ja-JP"/>
        </w:rPr>
      </w:pPr>
      <w:r w:rsidRPr="00A71B11">
        <w:rPr>
          <w:rFonts w:eastAsiaTheme="minorEastAsia"/>
          <w:lang w:eastAsia="ja-JP"/>
        </w:rPr>
        <w:t>In the method part, it is written that 60 standard food groups were used. However, in table 1, 37 food groups were analyzed. What is the reason for these differences?</w:t>
      </w:r>
    </w:p>
    <w:p w14:paraId="4AE8AEDF" w14:textId="249DFED1" w:rsidR="008F7F06" w:rsidRDefault="008F7F06" w:rsidP="008F7F06">
      <w:pPr>
        <w:pStyle w:val="a3"/>
        <w:ind w:leftChars="0" w:left="360"/>
        <w:rPr>
          <w:rFonts w:eastAsiaTheme="minorEastAsia"/>
          <w:lang w:eastAsia="ja-JP"/>
        </w:rPr>
      </w:pPr>
    </w:p>
    <w:p w14:paraId="5C454B53" w14:textId="0555FEC1" w:rsidR="00283A75" w:rsidRDefault="00F65B86" w:rsidP="008F7F06">
      <w:pPr>
        <w:pStyle w:val="a3"/>
        <w:ind w:leftChars="0" w:left="360"/>
        <w:rPr>
          <w:rFonts w:eastAsiaTheme="minorEastAsia"/>
          <w:lang w:eastAsia="ja-JP"/>
        </w:rPr>
      </w:pPr>
      <w:r w:rsidRPr="000C6D0E">
        <w:rPr>
          <w:b/>
          <w:bCs/>
          <w:u w:val="single"/>
          <w:lang w:eastAsia="ja-JP"/>
        </w:rPr>
        <w:t>RESPONSE</w:t>
      </w:r>
      <w:r w:rsidRPr="000C699A">
        <w:rPr>
          <w:lang w:eastAsia="ja-JP"/>
        </w:rPr>
        <w:t>:</w:t>
      </w:r>
      <w:r w:rsidR="00E81B62">
        <w:rPr>
          <w:rFonts w:eastAsiaTheme="minorEastAsia"/>
          <w:lang w:eastAsia="ja-JP"/>
        </w:rPr>
        <w:t xml:space="preserve"> </w:t>
      </w:r>
      <w:r w:rsidR="00283A75">
        <w:rPr>
          <w:rFonts w:eastAsiaTheme="minorEastAsia"/>
          <w:lang w:eastAsia="ja-JP"/>
        </w:rPr>
        <w:t>Food groups</w:t>
      </w:r>
      <w:r w:rsidR="00A12CBB">
        <w:rPr>
          <w:rFonts w:eastAsiaTheme="minorEastAsia"/>
          <w:lang w:eastAsia="ja-JP"/>
        </w:rPr>
        <w:t xml:space="preserve"> that</w:t>
      </w:r>
      <w:r w:rsidR="00283A75">
        <w:rPr>
          <w:rFonts w:eastAsiaTheme="minorEastAsia"/>
          <w:lang w:eastAsia="ja-JP"/>
        </w:rPr>
        <w:t xml:space="preserve"> </w:t>
      </w:r>
      <w:r w:rsidR="006B0CEB">
        <w:rPr>
          <w:rFonts w:eastAsiaTheme="minorEastAsia"/>
          <w:lang w:eastAsia="ja-JP"/>
        </w:rPr>
        <w:t>contributed</w:t>
      </w:r>
      <w:ins w:id="76" w:author="utente" w:date="2021-06-24T18:22:00Z">
        <w:r w:rsidR="003609D5">
          <w:rPr>
            <w:rFonts w:eastAsiaTheme="minorEastAsia"/>
            <w:lang w:eastAsia="ja-JP"/>
          </w:rPr>
          <w:t xml:space="preserve"> cumulatively</w:t>
        </w:r>
      </w:ins>
      <w:r w:rsidR="006B0CEB">
        <w:rPr>
          <w:rFonts w:eastAsiaTheme="minorEastAsia"/>
          <w:lang w:eastAsia="ja-JP"/>
        </w:rPr>
        <w:t xml:space="preserve"> </w:t>
      </w:r>
      <w:r w:rsidR="00283A75">
        <w:rPr>
          <w:rFonts w:eastAsiaTheme="minorEastAsia"/>
          <w:lang w:eastAsia="ja-JP"/>
        </w:rPr>
        <w:t>&gt;</w:t>
      </w:r>
      <w:r w:rsidR="006B0CEB">
        <w:rPr>
          <w:rFonts w:eastAsiaTheme="minorEastAsia"/>
          <w:lang w:eastAsia="ja-JP"/>
        </w:rPr>
        <w:t xml:space="preserve">= </w:t>
      </w:r>
      <w:r w:rsidR="00283A75">
        <w:rPr>
          <w:rFonts w:eastAsiaTheme="minorEastAsia"/>
          <w:lang w:eastAsia="ja-JP"/>
        </w:rPr>
        <w:t>90% calories were listed in table 1</w:t>
      </w:r>
      <w:r w:rsidR="00441AD4">
        <w:rPr>
          <w:rFonts w:eastAsiaTheme="minorEastAsia"/>
          <w:lang w:eastAsia="ja-JP"/>
        </w:rPr>
        <w:t>.</w:t>
      </w:r>
      <w:r w:rsidR="003D41DC">
        <w:rPr>
          <w:rFonts w:eastAsiaTheme="minorEastAsia"/>
          <w:lang w:eastAsia="ja-JP"/>
        </w:rPr>
        <w:t xml:space="preserve"> </w:t>
      </w:r>
      <w:r w:rsidR="00EB5E4A">
        <w:rPr>
          <w:rFonts w:eastAsiaTheme="minorEastAsia"/>
          <w:lang w:eastAsia="ja-JP"/>
        </w:rPr>
        <w:t xml:space="preserve">There were sorted by increasing cumulative percentages </w:t>
      </w:r>
      <w:r w:rsidR="00AA4CA5">
        <w:rPr>
          <w:rFonts w:eastAsiaTheme="minorEastAsia"/>
          <w:lang w:eastAsia="ja-JP"/>
        </w:rPr>
        <w:t>of total calories. To avoid misunderstanding we have updated the title of Table 1 as “</w:t>
      </w:r>
      <w:r w:rsidR="00AA4CA5" w:rsidRPr="00AA4CA5">
        <w:rPr>
          <w:rFonts w:eastAsiaTheme="minorEastAsia"/>
          <w:lang w:eastAsia="ja-JP"/>
        </w:rPr>
        <w:t>The top 37 food groups sorted by increasing cumulative percentages which contributed to 90% of the total calories consumed by the UK adults. (NDNS RP 2008-2017).</w:t>
      </w:r>
      <w:r w:rsidR="00AA4CA5">
        <w:rPr>
          <w:rFonts w:eastAsiaTheme="minorEastAsia"/>
          <w:lang w:eastAsia="ja-JP"/>
        </w:rPr>
        <w:t>”</w:t>
      </w:r>
    </w:p>
    <w:p w14:paraId="045DFC20" w14:textId="77777777" w:rsidR="00283A75" w:rsidRDefault="00283A75" w:rsidP="008F7F06">
      <w:pPr>
        <w:pStyle w:val="a3"/>
        <w:ind w:leftChars="0" w:left="360"/>
        <w:rPr>
          <w:rFonts w:eastAsiaTheme="minorEastAsia"/>
          <w:lang w:eastAsia="ja-JP"/>
        </w:rPr>
      </w:pPr>
    </w:p>
    <w:p w14:paraId="016553E7" w14:textId="6F3D2C5A" w:rsidR="00D523BD" w:rsidRPr="00D523BD" w:rsidRDefault="00F9346E" w:rsidP="00D523BD">
      <w:pPr>
        <w:pStyle w:val="a3"/>
        <w:numPr>
          <w:ilvl w:val="0"/>
          <w:numId w:val="1"/>
        </w:numPr>
        <w:ind w:leftChars="0"/>
        <w:rPr>
          <w:rFonts w:eastAsiaTheme="minorEastAsia"/>
          <w:lang w:eastAsia="ja-JP"/>
        </w:rPr>
      </w:pPr>
      <w:r w:rsidRPr="00A71B11">
        <w:rPr>
          <w:rFonts w:eastAsiaTheme="minorEastAsia"/>
          <w:lang w:eastAsia="ja-JP"/>
        </w:rPr>
        <w:lastRenderedPageBreak/>
        <w:t>More analysis should be used for obtaining the main aim of the study. The result part is very week and should be improved.</w:t>
      </w:r>
    </w:p>
    <w:p w14:paraId="61A13B1B" w14:textId="782DFE28" w:rsidR="00D523BD" w:rsidRDefault="00D523BD" w:rsidP="00D523BD">
      <w:pPr>
        <w:pStyle w:val="a3"/>
        <w:ind w:leftChars="0" w:left="360"/>
        <w:rPr>
          <w:rFonts w:eastAsiaTheme="minorEastAsia"/>
          <w:lang w:eastAsia="ja-JP"/>
        </w:rPr>
      </w:pPr>
    </w:p>
    <w:p w14:paraId="177C4017" w14:textId="2A6A4347" w:rsidR="004933D7" w:rsidRDefault="007F4DA3" w:rsidP="00D523BD">
      <w:pPr>
        <w:pStyle w:val="a3"/>
        <w:ind w:leftChars="0" w:left="360"/>
        <w:rPr>
          <w:rFonts w:eastAsiaTheme="minorEastAsia"/>
          <w:lang w:eastAsia="ja-JP"/>
        </w:rPr>
      </w:pPr>
      <w:r w:rsidRPr="000C6D0E">
        <w:rPr>
          <w:b/>
          <w:bCs/>
          <w:u w:val="single"/>
          <w:lang w:eastAsia="ja-JP"/>
        </w:rPr>
        <w:t>RESPONSE</w:t>
      </w:r>
      <w:r w:rsidRPr="000C699A">
        <w:rPr>
          <w:lang w:eastAsia="ja-JP"/>
        </w:rPr>
        <w:t>:</w:t>
      </w:r>
      <w:r w:rsidR="00B768CF">
        <w:rPr>
          <w:lang w:eastAsia="ja-JP"/>
        </w:rPr>
        <w:t xml:space="preserve"> </w:t>
      </w:r>
      <w:r w:rsidR="00D545BD">
        <w:rPr>
          <w:lang w:eastAsia="ja-JP"/>
        </w:rPr>
        <w:t xml:space="preserve">Thanks for the suggestion. </w:t>
      </w:r>
      <w:r w:rsidR="004933D7">
        <w:rPr>
          <w:rFonts w:eastAsiaTheme="minorEastAsia"/>
          <w:lang w:eastAsia="ja-JP"/>
        </w:rPr>
        <w:t>Additionally</w:t>
      </w:r>
      <w:r w:rsidR="00A70B3D">
        <w:rPr>
          <w:rFonts w:eastAsiaTheme="minorEastAsia"/>
          <w:lang w:eastAsia="ja-JP"/>
        </w:rPr>
        <w:t>, we</w:t>
      </w:r>
      <w:r w:rsidR="00333B35">
        <w:rPr>
          <w:rFonts w:eastAsiaTheme="minorEastAsia"/>
          <w:lang w:eastAsia="ja-JP"/>
        </w:rPr>
        <w:t xml:space="preserve"> have</w:t>
      </w:r>
      <w:r w:rsidR="00A70B3D">
        <w:rPr>
          <w:rFonts w:eastAsiaTheme="minorEastAsia"/>
          <w:lang w:eastAsia="ja-JP"/>
        </w:rPr>
        <w:t xml:space="preserve"> re-run the logistic regression models with GEE</w:t>
      </w:r>
      <w:r w:rsidR="004933D7">
        <w:rPr>
          <w:rFonts w:eastAsiaTheme="minorEastAsia"/>
          <w:lang w:eastAsia="ja-JP"/>
        </w:rPr>
        <w:t xml:space="preserve"> </w:t>
      </w:r>
      <w:r w:rsidR="001F5F90">
        <w:rPr>
          <w:rFonts w:eastAsiaTheme="minorEastAsia"/>
          <w:lang w:eastAsia="ja-JP"/>
        </w:rPr>
        <w:t xml:space="preserve">further </w:t>
      </w:r>
      <w:r w:rsidR="004933D7">
        <w:rPr>
          <w:rFonts w:eastAsiaTheme="minorEastAsia"/>
          <w:lang w:eastAsia="ja-JP"/>
        </w:rPr>
        <w:t xml:space="preserve">adjusted for BMI in the revised </w:t>
      </w:r>
      <w:r w:rsidR="007D4934">
        <w:rPr>
          <w:rFonts w:eastAsiaTheme="minorEastAsia"/>
          <w:lang w:eastAsia="ja-JP"/>
        </w:rPr>
        <w:t>manuscripts</w:t>
      </w:r>
      <w:r w:rsidR="00B438FF">
        <w:rPr>
          <w:rFonts w:eastAsiaTheme="minorEastAsia"/>
          <w:lang w:eastAsia="ja-JP"/>
        </w:rPr>
        <w:t xml:space="preserve"> as suggested by the other reviewer and found that the OR were similar. </w:t>
      </w:r>
    </w:p>
    <w:p w14:paraId="06009314" w14:textId="77777777" w:rsidR="004933D7" w:rsidRDefault="004933D7" w:rsidP="00D523BD">
      <w:pPr>
        <w:pStyle w:val="a3"/>
        <w:ind w:leftChars="0" w:left="360"/>
        <w:rPr>
          <w:rFonts w:eastAsiaTheme="minorEastAsia"/>
          <w:lang w:eastAsia="ja-JP"/>
        </w:rPr>
      </w:pPr>
    </w:p>
    <w:p w14:paraId="2E148293" w14:textId="52237F03" w:rsidR="00F9640C" w:rsidRPr="00872BB8" w:rsidRDefault="00F9346E" w:rsidP="00872BB8">
      <w:pPr>
        <w:pStyle w:val="a3"/>
        <w:numPr>
          <w:ilvl w:val="0"/>
          <w:numId w:val="1"/>
        </w:numPr>
        <w:ind w:leftChars="0"/>
        <w:rPr>
          <w:rFonts w:eastAsiaTheme="minorEastAsia"/>
          <w:lang w:eastAsia="ja-JP"/>
        </w:rPr>
      </w:pPr>
      <w:r w:rsidRPr="00A71B11">
        <w:rPr>
          <w:rFonts w:eastAsiaTheme="minorEastAsia"/>
          <w:lang w:eastAsia="ja-JP"/>
        </w:rPr>
        <w:t>The main aim was “to describe the relationship between food groups and the time of day when they were consumed, and how such relationships may vary by the status of type 2 diabetes” however the results were not related to the main aim.</w:t>
      </w:r>
    </w:p>
    <w:p w14:paraId="0D73C9E1" w14:textId="5F1723DB" w:rsidR="00F9640C" w:rsidRDefault="00F9640C" w:rsidP="00F9640C">
      <w:pPr>
        <w:pStyle w:val="a3"/>
        <w:ind w:leftChars="0" w:left="360"/>
        <w:rPr>
          <w:rFonts w:eastAsiaTheme="minorEastAsia"/>
          <w:lang w:eastAsia="ja-JP"/>
        </w:rPr>
      </w:pPr>
    </w:p>
    <w:p w14:paraId="15C76E3D" w14:textId="2E18F17C" w:rsidR="004933D7" w:rsidRDefault="00691E09" w:rsidP="00F9640C">
      <w:pPr>
        <w:pStyle w:val="a3"/>
        <w:ind w:leftChars="0" w:left="360"/>
        <w:rPr>
          <w:rFonts w:eastAsiaTheme="minorEastAsia"/>
          <w:lang w:eastAsia="ja-JP"/>
        </w:rPr>
      </w:pPr>
      <w:r w:rsidRPr="000C6D0E">
        <w:rPr>
          <w:b/>
          <w:bCs/>
          <w:u w:val="single"/>
          <w:lang w:eastAsia="ja-JP"/>
        </w:rPr>
        <w:t>RESPONSE</w:t>
      </w:r>
      <w:r w:rsidRPr="000C699A">
        <w:rPr>
          <w:lang w:eastAsia="ja-JP"/>
        </w:rPr>
        <w:t>:</w:t>
      </w:r>
      <w:r w:rsidR="004933D7">
        <w:rPr>
          <w:rFonts w:eastAsiaTheme="minorEastAsia"/>
          <w:lang w:eastAsia="ja-JP"/>
        </w:rPr>
        <w:t xml:space="preserve"> </w:t>
      </w:r>
      <w:r w:rsidR="002B7713">
        <w:rPr>
          <w:rFonts w:eastAsiaTheme="minorEastAsia"/>
          <w:lang w:eastAsia="ja-JP"/>
        </w:rPr>
        <w:t>We used CA as a tool to generate hypothes</w:t>
      </w:r>
      <w:r w:rsidR="00A5582D">
        <w:rPr>
          <w:rFonts w:eastAsiaTheme="minorEastAsia"/>
          <w:lang w:eastAsia="ja-JP"/>
        </w:rPr>
        <w:t>e</w:t>
      </w:r>
      <w:r w:rsidR="002B7713">
        <w:rPr>
          <w:rFonts w:eastAsiaTheme="minorEastAsia"/>
          <w:lang w:eastAsia="ja-JP"/>
        </w:rPr>
        <w:t xml:space="preserve">s. </w:t>
      </w:r>
      <w:ins w:id="77" w:author="utente" w:date="2021-06-24T18:26:00Z">
        <w:r w:rsidR="00FE1A98">
          <w:rPr>
            <w:rFonts w:eastAsiaTheme="minorEastAsia"/>
            <w:lang w:eastAsia="ja-JP"/>
          </w:rPr>
          <w:t>CA showed that h</w:t>
        </w:r>
      </w:ins>
      <w:del w:id="78" w:author="utente" w:date="2021-06-24T18:26:00Z">
        <w:r w:rsidR="0037672F" w:rsidDel="00FE1A98">
          <w:rPr>
            <w:rFonts w:eastAsiaTheme="minorEastAsia"/>
            <w:lang w:eastAsia="ja-JP"/>
          </w:rPr>
          <w:delText>H</w:delText>
        </w:r>
      </w:del>
      <w:r w:rsidR="0037672F">
        <w:rPr>
          <w:rFonts w:eastAsiaTheme="minorEastAsia"/>
          <w:lang w:eastAsia="ja-JP"/>
        </w:rPr>
        <w:t xml:space="preserve">ealthier foods </w:t>
      </w:r>
      <w:ins w:id="79" w:author="utente" w:date="2021-06-24T18:52:00Z">
        <w:r w:rsidR="00F742FA">
          <w:rPr>
            <w:rFonts w:eastAsiaTheme="minorEastAsia"/>
            <w:lang w:eastAsia="ja-JP"/>
          </w:rPr>
          <w:t>tended to be</w:t>
        </w:r>
      </w:ins>
      <w:del w:id="80" w:author="utente" w:date="2021-06-24T18:52:00Z">
        <w:r w:rsidR="0037672F" w:rsidDel="00F742FA">
          <w:rPr>
            <w:rFonts w:eastAsiaTheme="minorEastAsia"/>
            <w:lang w:eastAsia="ja-JP"/>
          </w:rPr>
          <w:delText>were</w:delText>
        </w:r>
      </w:del>
      <w:r w:rsidR="0037672F">
        <w:rPr>
          <w:rFonts w:eastAsiaTheme="minorEastAsia"/>
          <w:lang w:eastAsia="ja-JP"/>
        </w:rPr>
        <w:t xml:space="preserve"> </w:t>
      </w:r>
      <w:del w:id="81" w:author="utente" w:date="2021-06-24T18:26:00Z">
        <w:r w:rsidR="0037672F" w:rsidDel="00FE1A98">
          <w:rPr>
            <w:rFonts w:eastAsiaTheme="minorEastAsia"/>
            <w:lang w:eastAsia="ja-JP"/>
          </w:rPr>
          <w:delText>more</w:delText>
        </w:r>
      </w:del>
      <w:r w:rsidR="0037672F">
        <w:rPr>
          <w:rFonts w:eastAsiaTheme="minorEastAsia"/>
          <w:lang w:eastAsia="ja-JP"/>
        </w:rPr>
        <w:t xml:space="preserve"> consumed earlier in the day. </w:t>
      </w:r>
      <w:r w:rsidR="006B1E0C">
        <w:rPr>
          <w:rFonts w:eastAsiaTheme="minorEastAsia"/>
          <w:lang w:eastAsia="ja-JP"/>
        </w:rPr>
        <w:t>U</w:t>
      </w:r>
      <w:r w:rsidR="0037672F">
        <w:rPr>
          <w:rFonts w:eastAsiaTheme="minorEastAsia"/>
          <w:lang w:eastAsia="ja-JP"/>
        </w:rPr>
        <w:t>nhealthy foods</w:t>
      </w:r>
      <w:ins w:id="82" w:author="utente" w:date="2021-06-24T18:42:00Z">
        <w:r w:rsidR="00FF3176">
          <w:rPr>
            <w:rFonts w:eastAsiaTheme="minorEastAsia"/>
            <w:lang w:eastAsia="ja-JP"/>
          </w:rPr>
          <w:t xml:space="preserve"> appeared to be mostly associated with night consumption </w:t>
        </w:r>
      </w:ins>
      <w:ins w:id="83" w:author="utente" w:date="2021-06-24T18:43:00Z">
        <w:r w:rsidR="00F742FA">
          <w:rPr>
            <w:rFonts w:eastAsiaTheme="minorEastAsia"/>
            <w:lang w:eastAsia="ja-JP"/>
          </w:rPr>
          <w:t>(sugary</w:t>
        </w:r>
      </w:ins>
      <w:ins w:id="84" w:author="utente" w:date="2021-06-24T18:52:00Z">
        <w:r w:rsidR="00F742FA">
          <w:rPr>
            <w:rFonts w:eastAsiaTheme="minorEastAsia"/>
            <w:lang w:eastAsia="ja-JP"/>
          </w:rPr>
          <w:t>/</w:t>
        </w:r>
      </w:ins>
      <w:ins w:id="85" w:author="utente" w:date="2021-06-24T18:43:00Z">
        <w:r w:rsidR="00FF3176">
          <w:rPr>
            <w:rFonts w:eastAsiaTheme="minorEastAsia"/>
            <w:lang w:eastAsia="ja-JP"/>
          </w:rPr>
          <w:t>energy dense food</w:t>
        </w:r>
      </w:ins>
      <w:ins w:id="86" w:author="utente" w:date="2021-06-24T18:52:00Z">
        <w:r w:rsidR="00F742FA">
          <w:rPr>
            <w:rFonts w:eastAsiaTheme="minorEastAsia"/>
            <w:lang w:eastAsia="ja-JP"/>
          </w:rPr>
          <w:t>s</w:t>
        </w:r>
      </w:ins>
      <w:ins w:id="87" w:author="utente" w:date="2021-06-24T18:43:00Z">
        <w:r w:rsidR="00FF3176">
          <w:rPr>
            <w:rFonts w:eastAsiaTheme="minorEastAsia"/>
            <w:lang w:eastAsia="ja-JP"/>
          </w:rPr>
          <w:t>, snacks, alcoholi</w:t>
        </w:r>
      </w:ins>
      <w:ins w:id="88" w:author="utente" w:date="2021-06-24T18:44:00Z">
        <w:r w:rsidR="00F742FA">
          <w:rPr>
            <w:rFonts w:eastAsiaTheme="minorEastAsia"/>
            <w:lang w:eastAsia="ja-JP"/>
          </w:rPr>
          <w:t>c beve</w:t>
        </w:r>
        <w:r w:rsidR="00FF3176">
          <w:rPr>
            <w:rFonts w:eastAsiaTheme="minorEastAsia"/>
            <w:lang w:eastAsia="ja-JP"/>
          </w:rPr>
          <w:t>rages)</w:t>
        </w:r>
      </w:ins>
      <w:r w:rsidR="0037672F">
        <w:rPr>
          <w:rFonts w:eastAsiaTheme="minorEastAsia"/>
          <w:lang w:eastAsia="ja-JP"/>
        </w:rPr>
        <w:t xml:space="preserve"> </w:t>
      </w:r>
      <w:ins w:id="89" w:author="utente" w:date="2021-06-24T18:44:00Z">
        <w:r w:rsidR="00FF3176">
          <w:rPr>
            <w:rFonts w:eastAsiaTheme="minorEastAsia"/>
            <w:lang w:eastAsia="ja-JP"/>
          </w:rPr>
          <w:t>.</w:t>
        </w:r>
      </w:ins>
      <w:del w:id="90" w:author="utente" w:date="2021-06-24T18:44:00Z">
        <w:r w:rsidR="0037672F" w:rsidDel="00FF3176">
          <w:rPr>
            <w:rFonts w:eastAsiaTheme="minorEastAsia"/>
            <w:lang w:eastAsia="ja-JP"/>
          </w:rPr>
          <w:delText xml:space="preserve">that were flagged up </w:delText>
        </w:r>
        <w:r w:rsidR="006B1E0C" w:rsidDel="00FF3176">
          <w:rPr>
            <w:rFonts w:eastAsiaTheme="minorEastAsia"/>
            <w:lang w:eastAsia="ja-JP"/>
          </w:rPr>
          <w:delText xml:space="preserve">when </w:delText>
        </w:r>
        <w:r w:rsidR="0037672F" w:rsidDel="00FF3176">
          <w:rPr>
            <w:rFonts w:eastAsiaTheme="minorEastAsia"/>
            <w:lang w:eastAsia="ja-JP"/>
          </w:rPr>
          <w:delText>they were</w:delText>
        </w:r>
        <w:r w:rsidR="002D3D6E" w:rsidDel="00FF3176">
          <w:rPr>
            <w:rFonts w:eastAsiaTheme="minorEastAsia"/>
            <w:lang w:eastAsia="ja-JP"/>
          </w:rPr>
          <w:delText xml:space="preserve"> more often to be consumed</w:delText>
        </w:r>
        <w:r w:rsidR="0037672F" w:rsidDel="00FF3176">
          <w:rPr>
            <w:rFonts w:eastAsiaTheme="minorEastAsia"/>
            <w:lang w:eastAsia="ja-JP"/>
          </w:rPr>
          <w:delText xml:space="preserve"> at night</w:delText>
        </w:r>
      </w:del>
      <w:r w:rsidR="0037672F">
        <w:rPr>
          <w:rFonts w:eastAsiaTheme="minorEastAsia"/>
          <w:lang w:eastAsia="ja-JP"/>
        </w:rPr>
        <w:t xml:space="preserve">. </w:t>
      </w:r>
      <w:r w:rsidR="00B759A1">
        <w:rPr>
          <w:rFonts w:eastAsiaTheme="minorEastAsia"/>
          <w:lang w:eastAsia="ja-JP"/>
        </w:rPr>
        <w:t xml:space="preserve">We </w:t>
      </w:r>
      <w:r w:rsidR="00AC2B25">
        <w:rPr>
          <w:rFonts w:eastAsiaTheme="minorEastAsia"/>
          <w:lang w:eastAsia="ja-JP"/>
        </w:rPr>
        <w:t xml:space="preserve">did describe the associations between food groups and the time of consumption </w:t>
      </w:r>
      <w:r w:rsidR="005B0367">
        <w:rPr>
          <w:rFonts w:eastAsiaTheme="minorEastAsia"/>
          <w:lang w:eastAsia="ja-JP"/>
        </w:rPr>
        <w:t xml:space="preserve">in the first step when searching for potential unhealthy foods </w:t>
      </w:r>
      <w:ins w:id="91" w:author="utente" w:date="2021-06-24T18:45:00Z">
        <w:r w:rsidR="00FF3176">
          <w:rPr>
            <w:rFonts w:eastAsiaTheme="minorEastAsia"/>
            <w:lang w:eastAsia="ja-JP"/>
          </w:rPr>
          <w:t>in</w:t>
        </w:r>
      </w:ins>
      <w:del w:id="92" w:author="utente" w:date="2021-06-24T18:45:00Z">
        <w:r w:rsidR="005B0367" w:rsidDel="00FF3176">
          <w:rPr>
            <w:rFonts w:eastAsiaTheme="minorEastAsia"/>
            <w:lang w:eastAsia="ja-JP"/>
          </w:rPr>
          <w:delText>from</w:delText>
        </w:r>
      </w:del>
      <w:r w:rsidR="005B0367">
        <w:rPr>
          <w:rFonts w:eastAsiaTheme="minorEastAsia"/>
          <w:lang w:eastAsia="ja-JP"/>
        </w:rPr>
        <w:t xml:space="preserve"> the CA step. </w:t>
      </w:r>
      <w:r w:rsidR="004A083C">
        <w:rPr>
          <w:rFonts w:eastAsiaTheme="minorEastAsia"/>
          <w:lang w:eastAsia="ja-JP"/>
        </w:rPr>
        <w:t xml:space="preserve">We must apologize that the previous figures were difficult to read and have been replaced with </w:t>
      </w:r>
      <w:ins w:id="93" w:author="utente" w:date="2021-06-24T18:53:00Z">
        <w:r w:rsidR="00F742FA">
          <w:rPr>
            <w:rFonts w:eastAsiaTheme="minorEastAsia"/>
            <w:lang w:eastAsia="ja-JP"/>
          </w:rPr>
          <w:t>newly</w:t>
        </w:r>
      </w:ins>
      <w:ins w:id="94" w:author="Chaochen Wang" w:date="2021-06-29T10:03:00Z">
        <w:r w:rsidR="009E7A43">
          <w:rPr>
            <w:rFonts w:eastAsiaTheme="minorEastAsia"/>
            <w:lang w:eastAsia="ja-JP"/>
          </w:rPr>
          <w:t xml:space="preserve"> </w:t>
        </w:r>
      </w:ins>
      <w:del w:id="95" w:author="utente" w:date="2021-06-24T18:53:00Z">
        <w:r w:rsidR="004A083C" w:rsidDel="00F742FA">
          <w:rPr>
            <w:rFonts w:eastAsiaTheme="minorEastAsia"/>
            <w:lang w:eastAsia="ja-JP"/>
          </w:rPr>
          <w:delText>re-</w:delText>
        </w:r>
      </w:del>
      <w:r w:rsidR="004A083C">
        <w:rPr>
          <w:rFonts w:eastAsiaTheme="minorEastAsia"/>
          <w:lang w:eastAsia="ja-JP"/>
        </w:rPr>
        <w:t>produced figures according to the requirement of the journal. We hope the revised paper and the figures are able to show what was conducted and studied more clearly</w:t>
      </w:r>
      <w:del w:id="96" w:author="utente" w:date="2021-06-24T18:53:00Z">
        <w:r w:rsidR="004A083C" w:rsidDel="00F742FA">
          <w:rPr>
            <w:rFonts w:eastAsiaTheme="minorEastAsia"/>
            <w:lang w:eastAsia="ja-JP"/>
          </w:rPr>
          <w:delText xml:space="preserve"> in our study</w:delText>
        </w:r>
      </w:del>
      <w:r w:rsidR="004A083C">
        <w:rPr>
          <w:rFonts w:eastAsiaTheme="minorEastAsia"/>
          <w:lang w:eastAsia="ja-JP"/>
        </w:rPr>
        <w:t>.</w:t>
      </w:r>
    </w:p>
    <w:p w14:paraId="1A9577B0" w14:textId="77777777" w:rsidR="004933D7" w:rsidRDefault="004933D7" w:rsidP="00F9640C">
      <w:pPr>
        <w:pStyle w:val="a3"/>
        <w:ind w:leftChars="0" w:left="360"/>
        <w:rPr>
          <w:rFonts w:eastAsiaTheme="minorEastAsia"/>
          <w:lang w:eastAsia="ja-JP"/>
        </w:rPr>
      </w:pPr>
    </w:p>
    <w:p w14:paraId="4B174761" w14:textId="77777777" w:rsidR="006B4AC6" w:rsidRDefault="00CA196D" w:rsidP="006B4AC6">
      <w:pPr>
        <w:pStyle w:val="a3"/>
        <w:numPr>
          <w:ilvl w:val="0"/>
          <w:numId w:val="1"/>
        </w:numPr>
        <w:ind w:leftChars="0"/>
        <w:rPr>
          <w:rFonts w:eastAsiaTheme="minorEastAsia"/>
          <w:lang w:eastAsia="ja-JP"/>
        </w:rPr>
      </w:pPr>
      <w:r w:rsidRPr="00A71B11">
        <w:rPr>
          <w:rFonts w:eastAsiaTheme="minorEastAsia"/>
          <w:lang w:eastAsia="ja-JP"/>
        </w:rPr>
        <w:t>You should explain the ethical statement.</w:t>
      </w:r>
    </w:p>
    <w:p w14:paraId="27B327A2" w14:textId="551A1498" w:rsidR="006B4AC6" w:rsidRPr="006B4AC6" w:rsidRDefault="006B4AC6" w:rsidP="006B4AC6">
      <w:pPr>
        <w:pStyle w:val="a3"/>
        <w:ind w:leftChars="0" w:left="360"/>
        <w:rPr>
          <w:rFonts w:eastAsiaTheme="minorEastAsia"/>
          <w:lang w:eastAsia="ja-JP"/>
        </w:rPr>
      </w:pPr>
      <w:r w:rsidRPr="000C6D0E">
        <w:rPr>
          <w:b/>
          <w:bCs/>
          <w:u w:val="single"/>
          <w:lang w:eastAsia="ja-JP"/>
        </w:rPr>
        <w:t>RESPONSE</w:t>
      </w:r>
      <w:r w:rsidRPr="000C699A">
        <w:rPr>
          <w:lang w:eastAsia="ja-JP"/>
        </w:rPr>
        <w:t>:</w:t>
      </w:r>
      <w:r>
        <w:rPr>
          <w:rFonts w:eastAsiaTheme="minorEastAsia"/>
          <w:lang w:eastAsia="ja-JP"/>
        </w:rPr>
        <w:t xml:space="preserve"> </w:t>
      </w:r>
      <w:r w:rsidRPr="006B4AC6">
        <w:rPr>
          <w:rFonts w:eastAsiaTheme="minorEastAsia"/>
          <w:lang w:eastAsia="ja-JP"/>
        </w:rPr>
        <w:t xml:space="preserve">The NDNS-RP, funded by Public Health England and the UK Food Standards Agency, is registered with the ISRTCN registry under study ID ISRCTN17261407 and received ethical approval from the </w:t>
      </w:r>
      <w:proofErr w:type="spellStart"/>
      <w:r w:rsidRPr="006B4AC6">
        <w:rPr>
          <w:rFonts w:eastAsiaTheme="minorEastAsia"/>
          <w:lang w:eastAsia="ja-JP"/>
        </w:rPr>
        <w:t>Oxfordshire</w:t>
      </w:r>
      <w:proofErr w:type="spellEnd"/>
      <w:r w:rsidRPr="006B4AC6">
        <w:rPr>
          <w:rFonts w:eastAsiaTheme="minorEastAsia"/>
          <w:lang w:eastAsia="ja-JP"/>
        </w:rPr>
        <w:t xml:space="preserve"> Research Ethics Committee.</w:t>
      </w:r>
      <w:ins w:id="97" w:author="utente" w:date="2021-06-24T18:53:00Z">
        <w:r w:rsidR="00F742FA">
          <w:rPr>
            <w:rFonts w:eastAsiaTheme="minorEastAsia"/>
            <w:lang w:eastAsia="ja-JP"/>
          </w:rPr>
          <w:t xml:space="preserve"> This has been added in the text.</w:t>
        </w:r>
      </w:ins>
    </w:p>
    <w:sectPr w:rsidR="006B4AC6" w:rsidRPr="006B4AC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13A8"/>
    <w:multiLevelType w:val="hybridMultilevel"/>
    <w:tmpl w:val="BCD845C4"/>
    <w:lvl w:ilvl="0" w:tplc="D09A1A3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tente">
    <w15:presenceInfo w15:providerId="None" w15:userId="utente"/>
  </w15:person>
  <w15:person w15:author="Chaochen Wang">
    <w15:presenceInfo w15:providerId="None" w15:userId="Chaochen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840"/>
  <w:hyphenationZone w:val="28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6CC"/>
    <w:rsid w:val="00067AC4"/>
    <w:rsid w:val="000A7652"/>
    <w:rsid w:val="000C6D0E"/>
    <w:rsid w:val="0010258E"/>
    <w:rsid w:val="00113E1F"/>
    <w:rsid w:val="00137E59"/>
    <w:rsid w:val="00150841"/>
    <w:rsid w:val="00181682"/>
    <w:rsid w:val="001F5F90"/>
    <w:rsid w:val="00283A75"/>
    <w:rsid w:val="002856CC"/>
    <w:rsid w:val="002B7713"/>
    <w:rsid w:val="002D2E2E"/>
    <w:rsid w:val="002D3D6E"/>
    <w:rsid w:val="002D5A42"/>
    <w:rsid w:val="00333B35"/>
    <w:rsid w:val="003609D5"/>
    <w:rsid w:val="00373C32"/>
    <w:rsid w:val="0037672F"/>
    <w:rsid w:val="003D41DC"/>
    <w:rsid w:val="00441AD4"/>
    <w:rsid w:val="004933D7"/>
    <w:rsid w:val="004A083C"/>
    <w:rsid w:val="00547A6B"/>
    <w:rsid w:val="005519EB"/>
    <w:rsid w:val="00565A59"/>
    <w:rsid w:val="005A363B"/>
    <w:rsid w:val="005B0367"/>
    <w:rsid w:val="00642EDF"/>
    <w:rsid w:val="00691E09"/>
    <w:rsid w:val="006B0CEB"/>
    <w:rsid w:val="006B1E0C"/>
    <w:rsid w:val="006B4AC6"/>
    <w:rsid w:val="0074660B"/>
    <w:rsid w:val="007811EB"/>
    <w:rsid w:val="00781DF9"/>
    <w:rsid w:val="00785170"/>
    <w:rsid w:val="00785DF5"/>
    <w:rsid w:val="00795D4C"/>
    <w:rsid w:val="007D4934"/>
    <w:rsid w:val="007F4DA3"/>
    <w:rsid w:val="00860799"/>
    <w:rsid w:val="00872BB8"/>
    <w:rsid w:val="008A4F33"/>
    <w:rsid w:val="008D65BA"/>
    <w:rsid w:val="008E5941"/>
    <w:rsid w:val="008F7F06"/>
    <w:rsid w:val="00927E12"/>
    <w:rsid w:val="009D2FA3"/>
    <w:rsid w:val="009D5FC8"/>
    <w:rsid w:val="009D7B72"/>
    <w:rsid w:val="009E7A43"/>
    <w:rsid w:val="00A12CBB"/>
    <w:rsid w:val="00A17339"/>
    <w:rsid w:val="00A5582D"/>
    <w:rsid w:val="00A70B3D"/>
    <w:rsid w:val="00A71B11"/>
    <w:rsid w:val="00AA4CA5"/>
    <w:rsid w:val="00AC2B25"/>
    <w:rsid w:val="00B438FF"/>
    <w:rsid w:val="00B759A1"/>
    <w:rsid w:val="00B768CF"/>
    <w:rsid w:val="00B9274E"/>
    <w:rsid w:val="00B950B8"/>
    <w:rsid w:val="00BB6737"/>
    <w:rsid w:val="00C230E1"/>
    <w:rsid w:val="00CA196D"/>
    <w:rsid w:val="00CA3A57"/>
    <w:rsid w:val="00D17E74"/>
    <w:rsid w:val="00D25D97"/>
    <w:rsid w:val="00D523BD"/>
    <w:rsid w:val="00D545BD"/>
    <w:rsid w:val="00D9295F"/>
    <w:rsid w:val="00DD0CD1"/>
    <w:rsid w:val="00E144D5"/>
    <w:rsid w:val="00E34FAE"/>
    <w:rsid w:val="00E37393"/>
    <w:rsid w:val="00E67E09"/>
    <w:rsid w:val="00E81B62"/>
    <w:rsid w:val="00EB5E4A"/>
    <w:rsid w:val="00F1755B"/>
    <w:rsid w:val="00F62ED8"/>
    <w:rsid w:val="00F65B86"/>
    <w:rsid w:val="00F742FA"/>
    <w:rsid w:val="00F9346E"/>
    <w:rsid w:val="00F9640C"/>
    <w:rsid w:val="00FC52B4"/>
    <w:rsid w:val="00FE1A98"/>
    <w:rsid w:val="00FF31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0203A56"/>
  <w15:chartTrackingRefBased/>
  <w15:docId w15:val="{D36FD2D5-05BA-426D-A2B9-2710D2D84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5170"/>
    <w:rPr>
      <w:rFonts w:ascii="Times New Roman" w:eastAsia="Times New Roman" w:hAnsi="Times New Roman" w:cs="Times New Roman"/>
      <w:kern w:val="0"/>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196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876</Words>
  <Characters>4997</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Chaochen Wang</dc:creator>
  <cp:keywords/>
  <dc:description/>
  <cp:lastModifiedBy>Chaochen Wang</cp:lastModifiedBy>
  <cp:revision>3</cp:revision>
  <dcterms:created xsi:type="dcterms:W3CDTF">2021-06-24T16:55:00Z</dcterms:created>
  <dcterms:modified xsi:type="dcterms:W3CDTF">2021-06-29T01:03:00Z</dcterms:modified>
</cp:coreProperties>
</file>