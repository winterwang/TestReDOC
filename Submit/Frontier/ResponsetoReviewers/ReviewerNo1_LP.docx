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3691EC" w14:textId="0FE3EFE1" w:rsidR="003F300C" w:rsidRDefault="003F300C">
      <w:pPr>
        <w:rPr>
          <w:lang w:eastAsia="ja-JP"/>
        </w:rPr>
      </w:pPr>
      <w:r>
        <w:rPr>
          <w:lang w:eastAsia="ja-JP"/>
        </w:rPr>
        <w:t xml:space="preserve">Comments from Referee: </w:t>
      </w:r>
    </w:p>
    <w:p w14:paraId="36763C7E" w14:textId="2DBCE7E5" w:rsidR="003F300C" w:rsidRDefault="003F300C">
      <w:pPr>
        <w:rPr>
          <w:b/>
          <w:bCs/>
          <w:u w:val="single"/>
          <w:lang w:eastAsia="ja-JP"/>
        </w:rPr>
      </w:pPr>
      <w:r w:rsidRPr="003F300C">
        <w:rPr>
          <w:b/>
          <w:bCs/>
          <w:u w:val="single"/>
          <w:lang w:eastAsia="ja-JP"/>
        </w:rPr>
        <w:t xml:space="preserve">Referee:1 </w:t>
      </w:r>
    </w:p>
    <w:p w14:paraId="43191595" w14:textId="5CBA67C6" w:rsidR="00AF6661" w:rsidRDefault="00AF6661" w:rsidP="00AF6661">
      <w:pPr>
        <w:rPr>
          <w:lang w:eastAsia="ja-JP"/>
        </w:rPr>
      </w:pPr>
      <w:r w:rsidRPr="00AF6661">
        <w:rPr>
          <w:lang w:eastAsia="ja-JP"/>
        </w:rPr>
        <w:t>The paper by Wang et al. represents an important study to document the relationships between food groups and eating time slots according to diabetes status. Overall, this is an interesting study, which confirms associations between evening/night and consumption of pudding, soft drink, sugar confectioneries, chocolates, spirits, beers, ice cream, biscuits, and crisps for all adults in the UK. Sweetened beverages, sugar-confectioneries appeared more strongly associated with evening/night among un-diagnosed diabetics. Foods consumed in the evening/night time tend to be highly processed, easily accessible, and rich in added sugar or saturated fat. Individuals with undiagnosed diabetes are more likely to consume unhealthy foods at night. The results are interesting and important to inform</w:t>
      </w:r>
      <w:r>
        <w:rPr>
          <w:lang w:eastAsia="ja-JP"/>
        </w:rPr>
        <w:t xml:space="preserve"> </w:t>
      </w:r>
      <w:r w:rsidRPr="00AF6661">
        <w:rPr>
          <w:lang w:eastAsia="ja-JP"/>
        </w:rPr>
        <w:t>the health authorities about the prevention of diabetes in adults.</w:t>
      </w:r>
    </w:p>
    <w:p w14:paraId="762C0E5D" w14:textId="77777777" w:rsidR="00AE2541" w:rsidRDefault="00AE2541" w:rsidP="00AF6661">
      <w:pPr>
        <w:rPr>
          <w:lang w:eastAsia="ja-JP"/>
        </w:rPr>
      </w:pPr>
    </w:p>
    <w:p w14:paraId="2AAD3EE8" w14:textId="6CD613A1" w:rsidR="00EC5713" w:rsidRDefault="00EC5713" w:rsidP="00AF6661">
      <w:pPr>
        <w:rPr>
          <w:lang w:eastAsia="ja-JP"/>
        </w:rPr>
      </w:pPr>
      <w:r w:rsidRPr="00EC5713">
        <w:rPr>
          <w:b/>
          <w:bCs/>
          <w:u w:val="single"/>
          <w:lang w:eastAsia="ja-JP"/>
        </w:rPr>
        <w:t>RESPONSE</w:t>
      </w:r>
      <w:r>
        <w:rPr>
          <w:b/>
          <w:bCs/>
          <w:u w:val="single"/>
          <w:lang w:eastAsia="ja-JP"/>
        </w:rPr>
        <w:t xml:space="preserve">: </w:t>
      </w:r>
      <w:r w:rsidRPr="00EC5713">
        <w:rPr>
          <w:lang w:eastAsia="ja-JP"/>
        </w:rPr>
        <w:t>Thanks for your posit</w:t>
      </w:r>
      <w:r w:rsidR="001976CD">
        <w:rPr>
          <w:lang w:eastAsia="ja-JP"/>
        </w:rPr>
        <w:t>i</w:t>
      </w:r>
      <w:r w:rsidRPr="00EC5713">
        <w:rPr>
          <w:lang w:eastAsia="ja-JP"/>
        </w:rPr>
        <w:t xml:space="preserve">ve evaluation of our manuscript. We have modified the manuscript according to your </w:t>
      </w:r>
      <w:r w:rsidR="00E060A9">
        <w:rPr>
          <w:lang w:eastAsia="ja-JP"/>
        </w:rPr>
        <w:t xml:space="preserve">comments and </w:t>
      </w:r>
      <w:r w:rsidRPr="00EC5713">
        <w:rPr>
          <w:lang w:eastAsia="ja-JP"/>
        </w:rPr>
        <w:t>recommendation</w:t>
      </w:r>
      <w:r w:rsidR="00E060A9">
        <w:rPr>
          <w:lang w:eastAsia="ja-JP"/>
        </w:rPr>
        <w:t>s</w:t>
      </w:r>
      <w:r w:rsidRPr="00EC5713">
        <w:rPr>
          <w:lang w:eastAsia="ja-JP"/>
        </w:rPr>
        <w:t>.</w:t>
      </w:r>
    </w:p>
    <w:p w14:paraId="6BBBEFDC" w14:textId="77777777" w:rsidR="004363A5" w:rsidRPr="00EC5713" w:rsidRDefault="004363A5" w:rsidP="00AF6661"/>
    <w:p w14:paraId="188D6B50" w14:textId="1F315F90" w:rsidR="00F21008" w:rsidRPr="00F21008" w:rsidRDefault="00247E17" w:rsidP="00055203">
      <w:pPr>
        <w:pStyle w:val="Paragrafoelenco"/>
        <w:numPr>
          <w:ilvl w:val="0"/>
          <w:numId w:val="7"/>
        </w:numPr>
        <w:rPr>
          <w:rFonts w:ascii="Times New Roman" w:hAnsi="Times New Roman" w:cs="Times New Roman"/>
          <w:lang w:eastAsia="ja-JP"/>
        </w:rPr>
      </w:pPr>
      <w:r w:rsidRPr="00F21008">
        <w:rPr>
          <w:rFonts w:ascii="Times New Roman" w:hAnsi="Times New Roman" w:cs="Times New Roman"/>
          <w:lang w:eastAsia="ja-JP"/>
        </w:rPr>
        <w:t>The results of this study are based on a representative sample of the population with large sample size and detailed baseline information on dietary and lifestyle determinants.</w:t>
      </w:r>
      <w:r w:rsidR="00696FC3" w:rsidRPr="00F21008">
        <w:rPr>
          <w:rFonts w:ascii="Times New Roman" w:hAnsi="Times New Roman" w:cs="Times New Roman"/>
          <w:lang w:eastAsia="ja-JP"/>
        </w:rPr>
        <w:t xml:space="preserve"> As a main concern, detailed information on the validity of the dietary questionnaire is lacking. The authors need to better justify the dietary assessment method chosen (photos at every eating occasion, participant self-report and photo images of meal times (with time stamps), provide references for the validity or utility of this method.</w:t>
      </w:r>
      <w:r w:rsidR="00F21008" w:rsidRPr="00F21008">
        <w:rPr>
          <w:rFonts w:ascii="Times New Roman" w:hAnsi="Times New Roman" w:cs="Times New Roman"/>
          <w:lang w:eastAsia="ja-JP"/>
        </w:rPr>
        <w:t xml:space="preserve"> The numbers of food records for analysis are large, nevertheless, it must be acknowledged that the patterns identified make sense, and that they strongly relate to lifestyle factors and diabetes risk.</w:t>
      </w:r>
    </w:p>
    <w:p w14:paraId="6BAFC430" w14:textId="77777777" w:rsidR="000C699A" w:rsidRDefault="000C699A" w:rsidP="000C699A">
      <w:pPr>
        <w:pStyle w:val="Paragrafoelenco"/>
        <w:rPr>
          <w:rFonts w:ascii="Times New Roman" w:hAnsi="Times New Roman" w:cs="Times New Roman"/>
          <w:b/>
          <w:bCs/>
          <w:u w:val="single"/>
          <w:lang w:eastAsia="ja-JP"/>
        </w:rPr>
      </w:pPr>
    </w:p>
    <w:p w14:paraId="62182D38" w14:textId="40758174" w:rsidR="00AC411A" w:rsidRPr="00AC411A" w:rsidRDefault="000C699A" w:rsidP="00AC411A">
      <w:pPr>
        <w:pStyle w:val="Paragrafoelenco"/>
        <w:rPr>
          <w:rFonts w:ascii="Times New Roman" w:hAnsi="Times New Roman" w:cs="Times New Roman"/>
          <w:lang w:eastAsia="zh-CN"/>
        </w:rPr>
      </w:pPr>
      <w:r w:rsidRPr="000C699A">
        <w:rPr>
          <w:rFonts w:ascii="Times New Roman" w:hAnsi="Times New Roman" w:cs="Times New Roman"/>
          <w:b/>
          <w:bCs/>
          <w:u w:val="single"/>
          <w:lang w:eastAsia="ja-JP"/>
        </w:rPr>
        <w:t>RESPONSE</w:t>
      </w:r>
      <w:r w:rsidRPr="000C699A">
        <w:rPr>
          <w:rFonts w:ascii="Times New Roman" w:hAnsi="Times New Roman" w:cs="Times New Roman"/>
          <w:lang w:eastAsia="ja-JP"/>
        </w:rPr>
        <w:t>: Food records are considered</w:t>
      </w:r>
      <w:r w:rsidR="00850054">
        <w:rPr>
          <w:rFonts w:ascii="Times New Roman" w:hAnsi="Times New Roman" w:cs="Times New Roman"/>
          <w:lang w:eastAsia="ja-JP"/>
        </w:rPr>
        <w:t xml:space="preserve"> as</w:t>
      </w:r>
      <w:r w:rsidRPr="000C699A">
        <w:rPr>
          <w:rFonts w:ascii="Times New Roman" w:hAnsi="Times New Roman" w:cs="Times New Roman"/>
          <w:lang w:eastAsia="ja-JP"/>
        </w:rPr>
        <w:t xml:space="preserve"> the gold standard in nutrition epidemiology. </w:t>
      </w:r>
      <w:r w:rsidR="00E915B2">
        <w:rPr>
          <w:rFonts w:ascii="Times New Roman" w:hAnsi="Times New Roman" w:cs="Times New Roman"/>
          <w:lang w:eastAsia="ja-JP"/>
        </w:rPr>
        <w:t>Four-day food diary method in the NDNS RP was</w:t>
      </w:r>
      <w:r w:rsidR="001741C2">
        <w:rPr>
          <w:rFonts w:ascii="Times New Roman" w:hAnsi="Times New Roman" w:cs="Times New Roman"/>
          <w:lang w:eastAsia="ja-JP"/>
        </w:rPr>
        <w:t xml:space="preserve"> also</w:t>
      </w:r>
      <w:r w:rsidR="00E915B2">
        <w:rPr>
          <w:rFonts w:ascii="Times New Roman" w:hAnsi="Times New Roman" w:cs="Times New Roman"/>
          <w:lang w:eastAsia="ja-JP"/>
        </w:rPr>
        <w:t xml:space="preserve"> compared</w:t>
      </w:r>
      <w:r w:rsidRPr="000C699A">
        <w:rPr>
          <w:rFonts w:ascii="Times New Roman" w:hAnsi="Times New Roman" w:cs="Times New Roman"/>
          <w:lang w:eastAsia="ja-JP"/>
        </w:rPr>
        <w:t xml:space="preserve"> against </w:t>
      </w:r>
      <w:r w:rsidR="005B0B30">
        <w:rPr>
          <w:rFonts w:ascii="Times New Roman" w:hAnsi="Times New Roman" w:cs="Times New Roman"/>
          <w:lang w:eastAsia="ja-JP"/>
        </w:rPr>
        <w:t xml:space="preserve">repeated </w:t>
      </w:r>
      <w:r w:rsidR="00A64432">
        <w:rPr>
          <w:rFonts w:ascii="Times New Roman" w:hAnsi="Times New Roman" w:cs="Times New Roman"/>
          <w:lang w:eastAsia="ja-JP"/>
        </w:rPr>
        <w:t xml:space="preserve">24-hour recall </w:t>
      </w:r>
      <w:r w:rsidR="00447066">
        <w:rPr>
          <w:rFonts w:ascii="Times New Roman" w:hAnsi="Times New Roman" w:cs="Times New Roman"/>
          <w:lang w:eastAsia="ja-JP"/>
        </w:rPr>
        <w:t xml:space="preserve">prior to the start of NDNS RP. </w:t>
      </w:r>
      <w:r w:rsidR="00A85617">
        <w:rPr>
          <w:rFonts w:ascii="Times New Roman" w:hAnsi="Times New Roman" w:cs="Times New Roman"/>
          <w:lang w:eastAsia="ja-JP"/>
        </w:rPr>
        <w:t>A</w:t>
      </w:r>
      <w:r w:rsidR="00447066">
        <w:rPr>
          <w:rFonts w:ascii="Times New Roman" w:hAnsi="Times New Roman" w:cs="Times New Roman"/>
          <w:lang w:eastAsia="ja-JP"/>
        </w:rPr>
        <w:t xml:space="preserve"> comparison study </w:t>
      </w:r>
      <w:r w:rsidR="005738B7">
        <w:rPr>
          <w:rFonts w:ascii="Times New Roman" w:hAnsi="Times New Roman" w:cs="Times New Roman"/>
          <w:lang w:eastAsia="ja-JP"/>
        </w:rPr>
        <w:t>was</w:t>
      </w:r>
      <w:r w:rsidRPr="000C699A">
        <w:rPr>
          <w:rFonts w:ascii="Times New Roman" w:hAnsi="Times New Roman" w:cs="Times New Roman"/>
          <w:lang w:eastAsia="ja-JP"/>
        </w:rPr>
        <w:t xml:space="preserve"> conducted in a subset of the sample and has been reported in the </w:t>
      </w:r>
      <w:r w:rsidR="00424D91">
        <w:rPr>
          <w:rFonts w:ascii="Times New Roman" w:hAnsi="Times New Roman" w:cs="Times New Roman"/>
          <w:lang w:eastAsia="ja-JP"/>
        </w:rPr>
        <w:t xml:space="preserve">Appendix A of </w:t>
      </w:r>
      <w:r w:rsidRPr="000C699A">
        <w:rPr>
          <w:rFonts w:ascii="Times New Roman" w:hAnsi="Times New Roman" w:cs="Times New Roman"/>
          <w:lang w:eastAsia="ja-JP"/>
        </w:rPr>
        <w:t>survey report.</w:t>
      </w:r>
      <w:r w:rsidR="00364D8E">
        <w:rPr>
          <w:rFonts w:ascii="Times New Roman" w:hAnsi="Times New Roman" w:cs="Times New Roman"/>
          <w:lang w:eastAsia="ja-JP"/>
        </w:rPr>
        <w:t xml:space="preserve"> </w:t>
      </w:r>
      <w:r w:rsidR="005B0B30">
        <w:rPr>
          <w:rFonts w:ascii="Times New Roman" w:hAnsi="Times New Roman" w:cs="Times New Roman"/>
          <w:lang w:eastAsia="ja-JP"/>
        </w:rPr>
        <w:t>Br</w:t>
      </w:r>
      <w:r w:rsidR="00F31850">
        <w:rPr>
          <w:rFonts w:ascii="Times New Roman" w:hAnsi="Times New Roman" w:cs="Times New Roman"/>
          <w:lang w:eastAsia="ja-JP"/>
        </w:rPr>
        <w:t>iefly,</w:t>
      </w:r>
      <w:r w:rsidR="00CE4C02">
        <w:rPr>
          <w:rFonts w:ascii="Times New Roman" w:hAnsi="Times New Roman" w:cs="Times New Roman"/>
          <w:lang w:eastAsia="ja-JP"/>
        </w:rPr>
        <w:t xml:space="preserve"> the findings suggested that the response rates for the two methods were similar, </w:t>
      </w:r>
      <w:r w:rsidR="0079026B">
        <w:rPr>
          <w:rFonts w:ascii="Times New Roman" w:hAnsi="Times New Roman" w:cs="Times New Roman"/>
          <w:lang w:eastAsia="ja-JP"/>
        </w:rPr>
        <w:t>and the four-day food dairy was considered to be a more flexible and adaptable method to cover wide population age range in the survey.</w:t>
      </w:r>
      <w:r w:rsidR="00804E34">
        <w:rPr>
          <w:rFonts w:ascii="Times New Roman" w:hAnsi="Times New Roman" w:cs="Times New Roman"/>
          <w:lang w:eastAsia="ja-JP"/>
        </w:rPr>
        <w:t xml:space="preserve"> Furthermore, the</w:t>
      </w:r>
      <w:r w:rsidR="001A5D50">
        <w:rPr>
          <w:rFonts w:ascii="Times New Roman" w:hAnsi="Times New Roman" w:cs="Times New Roman"/>
          <w:lang w:eastAsia="ja-JP"/>
        </w:rPr>
        <w:t xml:space="preserve"> same</w:t>
      </w:r>
      <w:r w:rsidR="00804E34">
        <w:rPr>
          <w:rFonts w:ascii="Times New Roman" w:hAnsi="Times New Roman" w:cs="Times New Roman"/>
          <w:lang w:eastAsia="ja-JP"/>
        </w:rPr>
        <w:t xml:space="preserve"> food diary method is widely used in large studies conducted in the UK, such as </w:t>
      </w:r>
      <w:bookmarkStart w:id="0" w:name="OLE_LINK1"/>
      <w:bookmarkStart w:id="1" w:name="OLE_LINK2"/>
      <w:r w:rsidR="00804E34">
        <w:rPr>
          <w:rFonts w:ascii="Times New Roman" w:hAnsi="Times New Roman" w:cs="Times New Roman"/>
          <w:lang w:eastAsia="ja-JP"/>
        </w:rPr>
        <w:t>the MRC National</w:t>
      </w:r>
      <w:r w:rsidR="001A5D50">
        <w:rPr>
          <w:rFonts w:ascii="Times New Roman" w:hAnsi="Times New Roman" w:cs="Times New Roman"/>
          <w:lang w:eastAsia="zh-CN"/>
        </w:rPr>
        <w:t xml:space="preserve"> Survey of Health and Development</w:t>
      </w:r>
      <w:r w:rsidR="00581699">
        <w:rPr>
          <w:rFonts w:ascii="Times New Roman" w:hAnsi="Times New Roman" w:cs="Times New Roman"/>
          <w:lang w:eastAsia="zh-CN"/>
        </w:rPr>
        <w:t xml:space="preserve"> (NSHD) (1946 British Birth Cohort)</w:t>
      </w:r>
      <w:r w:rsidR="00BE4B94">
        <w:rPr>
          <w:rFonts w:ascii="Times New Roman" w:hAnsi="Times New Roman" w:cs="Times New Roman"/>
          <w:lang w:eastAsia="zh-CN"/>
        </w:rPr>
        <w:t xml:space="preserve"> </w:t>
      </w:r>
      <w:r w:rsidR="00250BF5">
        <w:rPr>
          <w:rFonts w:ascii="Times New Roman" w:hAnsi="Times New Roman" w:cs="Times New Roman"/>
          <w:lang w:eastAsia="zh-CN"/>
        </w:rPr>
        <w:t>[1]</w:t>
      </w:r>
      <w:r w:rsidR="00581699">
        <w:rPr>
          <w:rFonts w:ascii="Times New Roman" w:hAnsi="Times New Roman" w:cs="Times New Roman"/>
          <w:lang w:eastAsia="zh-CN"/>
        </w:rPr>
        <w:t xml:space="preserve">, </w:t>
      </w:r>
      <w:r w:rsidR="006E7E95">
        <w:rPr>
          <w:rFonts w:ascii="Times New Roman" w:hAnsi="Times New Roman" w:cs="Times New Roman"/>
          <w:lang w:eastAsia="zh-CN"/>
        </w:rPr>
        <w:t>the EPIC Norfolk Study</w:t>
      </w:r>
      <w:r w:rsidR="004E077F">
        <w:rPr>
          <w:rFonts w:ascii="Times New Roman" w:hAnsi="Times New Roman" w:cs="Times New Roman"/>
          <w:lang w:eastAsia="zh-CN"/>
        </w:rPr>
        <w:t xml:space="preserve"> [2]</w:t>
      </w:r>
      <w:r w:rsidR="006E7E95">
        <w:rPr>
          <w:rFonts w:ascii="Times New Roman" w:hAnsi="Times New Roman" w:cs="Times New Roman"/>
          <w:lang w:eastAsia="zh-CN"/>
        </w:rPr>
        <w:t>, the UK Women’s Cohort Study in Leeds</w:t>
      </w:r>
      <w:r w:rsidR="003D57D9">
        <w:rPr>
          <w:rFonts w:ascii="Times New Roman" w:hAnsi="Times New Roman" w:cs="Times New Roman"/>
          <w:lang w:eastAsia="zh-CN"/>
        </w:rPr>
        <w:t xml:space="preserve"> [3]</w:t>
      </w:r>
      <w:r w:rsidR="006E7E95">
        <w:rPr>
          <w:rFonts w:ascii="Times New Roman" w:hAnsi="Times New Roman" w:cs="Times New Roman"/>
          <w:lang w:eastAsia="zh-CN"/>
        </w:rPr>
        <w:t xml:space="preserve">, and the Avon Longitudinal Study of Parents and Children (ALSPAC) </w:t>
      </w:r>
      <w:r w:rsidR="00952DD4">
        <w:rPr>
          <w:rFonts w:ascii="Times New Roman" w:hAnsi="Times New Roman" w:cs="Times New Roman"/>
          <w:lang w:eastAsia="zh-CN"/>
        </w:rPr>
        <w:t>c</w:t>
      </w:r>
      <w:r w:rsidR="006E7E95">
        <w:rPr>
          <w:rFonts w:ascii="Times New Roman" w:hAnsi="Times New Roman" w:cs="Times New Roman"/>
          <w:lang w:eastAsia="zh-CN"/>
        </w:rPr>
        <w:t>ohort</w:t>
      </w:r>
      <w:r w:rsidR="00952DD4">
        <w:rPr>
          <w:rFonts w:ascii="Times New Roman" w:hAnsi="Times New Roman" w:cs="Times New Roman"/>
          <w:lang w:eastAsia="zh-CN"/>
        </w:rPr>
        <w:t xml:space="preserve"> [4]</w:t>
      </w:r>
      <w:r w:rsidR="006E7E95">
        <w:rPr>
          <w:rFonts w:ascii="Times New Roman" w:hAnsi="Times New Roman" w:cs="Times New Roman"/>
          <w:lang w:eastAsia="zh-CN"/>
        </w:rPr>
        <w:t>.</w:t>
      </w:r>
      <w:r w:rsidR="00AC411A">
        <w:rPr>
          <w:rFonts w:ascii="Times New Roman" w:hAnsi="Times New Roman" w:cs="Times New Roman"/>
          <w:lang w:eastAsia="zh-CN"/>
        </w:rPr>
        <w:t xml:space="preserve"> </w:t>
      </w:r>
      <w:r w:rsidR="00AC411A" w:rsidRPr="00AC411A">
        <w:rPr>
          <w:rFonts w:ascii="Times New Roman" w:hAnsi="Times New Roman" w:cs="Times New Roman"/>
          <w:lang w:eastAsia="zh-CN"/>
        </w:rPr>
        <w:t>Validation</w:t>
      </w:r>
      <w:r w:rsidR="00AC411A">
        <w:rPr>
          <w:rFonts w:ascii="Times New Roman" w:hAnsi="Times New Roman" w:cs="Times New Roman"/>
          <w:lang w:eastAsia="zh-CN"/>
        </w:rPr>
        <w:t xml:space="preserve"> study of the food records</w:t>
      </w:r>
      <w:r w:rsidR="00AC411A" w:rsidRPr="00AC411A">
        <w:rPr>
          <w:rFonts w:ascii="Times New Roman" w:hAnsi="Times New Roman" w:cs="Times New Roman"/>
          <w:lang w:eastAsia="zh-CN"/>
        </w:rPr>
        <w:t xml:space="preserve"> against double-labelled water has</w:t>
      </w:r>
      <w:r w:rsidR="00491535">
        <w:rPr>
          <w:rFonts w:ascii="Times New Roman" w:hAnsi="Times New Roman" w:cs="Times New Roman"/>
          <w:lang w:eastAsia="zh-CN"/>
        </w:rPr>
        <w:t xml:space="preserve"> also</w:t>
      </w:r>
      <w:r w:rsidR="00AC411A" w:rsidRPr="00AC411A">
        <w:rPr>
          <w:rFonts w:ascii="Times New Roman" w:hAnsi="Times New Roman" w:cs="Times New Roman"/>
          <w:lang w:eastAsia="zh-CN"/>
        </w:rPr>
        <w:t xml:space="preserve"> been undertaken </w:t>
      </w:r>
      <w:r w:rsidR="005C7CBA">
        <w:rPr>
          <w:rFonts w:ascii="Times New Roman" w:hAnsi="Times New Roman" w:cs="Times New Roman"/>
          <w:lang w:eastAsia="zh-CN"/>
        </w:rPr>
        <w:t>among</w:t>
      </w:r>
      <w:r w:rsidR="00AC411A" w:rsidRPr="00AC411A">
        <w:rPr>
          <w:rFonts w:ascii="Times New Roman" w:hAnsi="Times New Roman" w:cs="Times New Roman"/>
          <w:lang w:eastAsia="zh-CN"/>
        </w:rPr>
        <w:t xml:space="preserve"> a subset of NDNS sample. Full results of the analysis have been reported </w:t>
      </w:r>
      <w:r w:rsidR="00AC411A">
        <w:rPr>
          <w:rFonts w:ascii="Times New Roman" w:hAnsi="Times New Roman" w:cs="Times New Roman"/>
          <w:lang w:eastAsia="zh-CN"/>
        </w:rPr>
        <w:t>in the Appendix X of the official survey report.</w:t>
      </w:r>
      <w:r w:rsidR="000C0FA0">
        <w:rPr>
          <w:rFonts w:ascii="Times New Roman" w:hAnsi="Times New Roman" w:cs="Times New Roman"/>
          <w:lang w:eastAsia="zh-CN"/>
        </w:rPr>
        <w:t xml:space="preserve"> [5]</w:t>
      </w:r>
    </w:p>
    <w:bookmarkEnd w:id="0"/>
    <w:bookmarkEnd w:id="1"/>
    <w:p w14:paraId="76B84335" w14:textId="40E64FF2" w:rsidR="00F548D7" w:rsidRDefault="00C93B25" w:rsidP="00F548D7">
      <w:pPr>
        <w:pStyle w:val="Paragrafoelenco"/>
        <w:rPr>
          <w:rFonts w:ascii="Times New Roman" w:hAnsi="Times New Roman" w:cs="Times New Roman"/>
          <w:lang w:eastAsia="zh-CN"/>
        </w:rPr>
      </w:pPr>
      <w:r>
        <w:rPr>
          <w:rFonts w:ascii="Times New Roman" w:hAnsi="Times New Roman" w:cs="Times New Roman"/>
          <w:lang w:eastAsia="ja-JP"/>
        </w:rPr>
        <w:t xml:space="preserve">We have added description regarding the validity of the dietary recordings in the manuscript. </w:t>
      </w:r>
    </w:p>
    <w:p w14:paraId="6C184014" w14:textId="2F6E2163" w:rsidR="00F548D7" w:rsidRDefault="00F548D7" w:rsidP="00F548D7">
      <w:pPr>
        <w:pStyle w:val="Paragrafoelenco"/>
        <w:rPr>
          <w:rFonts w:ascii="Times New Roman" w:hAnsi="Times New Roman" w:cs="Times New Roman"/>
          <w:lang w:eastAsia="ja-JP"/>
        </w:rPr>
      </w:pPr>
    </w:p>
    <w:p w14:paraId="2F03B1C0" w14:textId="54F5D24A" w:rsidR="00BE4B94" w:rsidRDefault="00F4169B" w:rsidP="00F548D7">
      <w:pPr>
        <w:pStyle w:val="Paragrafoelenco"/>
        <w:rPr>
          <w:rFonts w:ascii="Times New Roman" w:hAnsi="Times New Roman" w:cs="Times New Roman"/>
          <w:lang w:eastAsia="ja-JP"/>
        </w:rPr>
      </w:pPr>
      <w:r>
        <w:rPr>
          <w:rFonts w:ascii="Times New Roman" w:hAnsi="Times New Roman" w:cs="Times New Roman"/>
          <w:lang w:eastAsia="ja-JP"/>
        </w:rPr>
        <w:t xml:space="preserve">[1] </w:t>
      </w:r>
      <w:r w:rsidRPr="00F4169B">
        <w:rPr>
          <w:rFonts w:ascii="Times New Roman" w:hAnsi="Times New Roman" w:cs="Times New Roman"/>
          <w:lang w:eastAsia="ja-JP"/>
        </w:rPr>
        <w:t>Price, G. M., et al. "Characteristics of the low-energy reporters in a longitudinal national dietary survey." British Journal of Nutrition 77.6 (1997): 833-851.</w:t>
      </w:r>
    </w:p>
    <w:p w14:paraId="75914B6E" w14:textId="58EE3956" w:rsidR="004E077F" w:rsidRDefault="004E077F" w:rsidP="00F548D7">
      <w:pPr>
        <w:pStyle w:val="Paragrafoelenco"/>
        <w:rPr>
          <w:rFonts w:ascii="Times New Roman" w:hAnsi="Times New Roman" w:cs="Times New Roman"/>
          <w:lang w:eastAsia="ja-JP"/>
        </w:rPr>
      </w:pPr>
      <w:r>
        <w:rPr>
          <w:rFonts w:ascii="Times New Roman" w:hAnsi="Times New Roman" w:cs="Times New Roman"/>
          <w:lang w:eastAsia="ja-JP"/>
        </w:rPr>
        <w:t xml:space="preserve">[2] </w:t>
      </w:r>
      <w:r w:rsidRPr="004E077F">
        <w:rPr>
          <w:rFonts w:ascii="Times New Roman" w:hAnsi="Times New Roman" w:cs="Times New Roman"/>
          <w:lang w:eastAsia="ja-JP"/>
        </w:rPr>
        <w:t xml:space="preserve">Bingham, Sheila A., et al. "Nutritional methods in the European prospective investigation of cancer in Norfolk." Public </w:t>
      </w:r>
      <w:r w:rsidR="00833FF5">
        <w:rPr>
          <w:rFonts w:ascii="Times New Roman" w:hAnsi="Times New Roman" w:cs="Times New Roman"/>
          <w:lang w:eastAsia="ja-JP"/>
        </w:rPr>
        <w:t>H</w:t>
      </w:r>
      <w:r w:rsidRPr="004E077F">
        <w:rPr>
          <w:rFonts w:ascii="Times New Roman" w:hAnsi="Times New Roman" w:cs="Times New Roman"/>
          <w:lang w:eastAsia="ja-JP"/>
        </w:rPr>
        <w:t xml:space="preserve">ealth </w:t>
      </w:r>
      <w:r w:rsidR="00833FF5">
        <w:rPr>
          <w:rFonts w:ascii="Times New Roman" w:hAnsi="Times New Roman" w:cs="Times New Roman"/>
          <w:lang w:eastAsia="ja-JP"/>
        </w:rPr>
        <w:t>N</w:t>
      </w:r>
      <w:r w:rsidRPr="004E077F">
        <w:rPr>
          <w:rFonts w:ascii="Times New Roman" w:hAnsi="Times New Roman" w:cs="Times New Roman"/>
          <w:lang w:eastAsia="ja-JP"/>
        </w:rPr>
        <w:t>utrition 4.3 (2001): 847-858.</w:t>
      </w:r>
    </w:p>
    <w:p w14:paraId="461A8676" w14:textId="4909C950" w:rsidR="006072D6" w:rsidRDefault="006072D6" w:rsidP="00F548D7">
      <w:pPr>
        <w:pStyle w:val="Paragrafoelenco"/>
        <w:rPr>
          <w:rFonts w:ascii="Times New Roman" w:hAnsi="Times New Roman" w:cs="Times New Roman"/>
          <w:lang w:eastAsia="ja-JP"/>
        </w:rPr>
      </w:pPr>
      <w:r>
        <w:rPr>
          <w:rFonts w:ascii="Times New Roman" w:hAnsi="Times New Roman" w:cs="Times New Roman"/>
          <w:lang w:eastAsia="ja-JP"/>
        </w:rPr>
        <w:t xml:space="preserve">[3] </w:t>
      </w:r>
      <w:r w:rsidR="009637AE" w:rsidRPr="009637AE">
        <w:rPr>
          <w:rFonts w:ascii="Times New Roman" w:hAnsi="Times New Roman" w:cs="Times New Roman"/>
          <w:lang w:eastAsia="ja-JP"/>
        </w:rPr>
        <w:t xml:space="preserve">Cade, Janet E., et al. "The UK Women's Cohort Study: comparison of vegetarians, fish-eaters and meat-eaters." Public </w:t>
      </w:r>
      <w:r w:rsidR="003C21BD">
        <w:rPr>
          <w:rFonts w:ascii="Times New Roman" w:hAnsi="Times New Roman" w:cs="Times New Roman"/>
          <w:lang w:eastAsia="ja-JP"/>
        </w:rPr>
        <w:t>H</w:t>
      </w:r>
      <w:r w:rsidR="009637AE" w:rsidRPr="009637AE">
        <w:rPr>
          <w:rFonts w:ascii="Times New Roman" w:hAnsi="Times New Roman" w:cs="Times New Roman"/>
          <w:lang w:eastAsia="ja-JP"/>
        </w:rPr>
        <w:t xml:space="preserve">ealth </w:t>
      </w:r>
      <w:r w:rsidR="003C21BD">
        <w:rPr>
          <w:rFonts w:ascii="Times New Roman" w:hAnsi="Times New Roman" w:cs="Times New Roman"/>
          <w:lang w:eastAsia="ja-JP"/>
        </w:rPr>
        <w:t>N</w:t>
      </w:r>
      <w:r w:rsidR="009637AE" w:rsidRPr="009637AE">
        <w:rPr>
          <w:rFonts w:ascii="Times New Roman" w:hAnsi="Times New Roman" w:cs="Times New Roman"/>
          <w:lang w:eastAsia="ja-JP"/>
        </w:rPr>
        <w:t>utrition 7.7 (2004): 871-878.</w:t>
      </w:r>
    </w:p>
    <w:p w14:paraId="177CEF16" w14:textId="6D7B4967" w:rsidR="004D6E9D" w:rsidRDefault="004D6E9D" w:rsidP="00F548D7">
      <w:pPr>
        <w:pStyle w:val="Paragrafoelenco"/>
        <w:rPr>
          <w:rFonts w:ascii="Times New Roman" w:hAnsi="Times New Roman" w:cs="Times New Roman"/>
          <w:lang w:eastAsia="ja-JP"/>
        </w:rPr>
      </w:pPr>
      <w:r>
        <w:rPr>
          <w:rFonts w:ascii="Times New Roman" w:hAnsi="Times New Roman" w:cs="Times New Roman"/>
          <w:lang w:eastAsia="ja-JP"/>
        </w:rPr>
        <w:t xml:space="preserve">[4] </w:t>
      </w:r>
      <w:r w:rsidRPr="004D6E9D">
        <w:rPr>
          <w:rFonts w:ascii="Times New Roman" w:hAnsi="Times New Roman" w:cs="Times New Roman"/>
          <w:lang w:eastAsia="ja-JP"/>
        </w:rPr>
        <w:t>Glynn, L., et al. "Food and nutrient intakes of a population sample of 7‐year‐old children in the south‐west of England in 1999/2000–what difference does gender make?." Journal of Human Nutrition and Dietetics 18.1 (2005): 7-19.</w:t>
      </w:r>
    </w:p>
    <w:p w14:paraId="2DBBF213" w14:textId="69E1D26B" w:rsidR="007918BB" w:rsidRPr="007918BB" w:rsidRDefault="007918BB" w:rsidP="00F548D7">
      <w:pPr>
        <w:pStyle w:val="Paragrafoelenco"/>
        <w:rPr>
          <w:rFonts w:ascii="Times New Roman" w:eastAsia="Yu Mincho" w:hAnsi="Times New Roman" w:cs="Times New Roman"/>
          <w:lang w:eastAsia="ja-JP"/>
        </w:rPr>
      </w:pPr>
      <w:r>
        <w:rPr>
          <w:rFonts w:ascii="Times New Roman" w:eastAsia="Yu Mincho" w:hAnsi="Times New Roman" w:cs="Times New Roman" w:hint="eastAsia"/>
          <w:lang w:eastAsia="ja-JP"/>
        </w:rPr>
        <w:lastRenderedPageBreak/>
        <w:t>[</w:t>
      </w:r>
      <w:r>
        <w:rPr>
          <w:rFonts w:ascii="Times New Roman" w:eastAsia="Yu Mincho" w:hAnsi="Times New Roman" w:cs="Times New Roman"/>
          <w:lang w:eastAsia="ja-JP"/>
        </w:rPr>
        <w:t>5] Lennox, A., et al. Appendix X</w:t>
      </w:r>
      <w:r w:rsidR="00C83CF0">
        <w:rPr>
          <w:rFonts w:ascii="Times New Roman" w:eastAsia="Yu Mincho" w:hAnsi="Times New Roman" w:cs="Times New Roman"/>
          <w:lang w:eastAsia="ja-JP"/>
        </w:rPr>
        <w:t>.</w:t>
      </w:r>
      <w:r>
        <w:rPr>
          <w:rFonts w:ascii="Times New Roman" w:eastAsia="Yu Mincho" w:hAnsi="Times New Roman" w:cs="Times New Roman"/>
          <w:lang w:eastAsia="ja-JP"/>
        </w:rPr>
        <w:t xml:space="preserve"> Misreporting in the National Diet and Nutrition Survey Rolling Programme (NDNS RP): summary of results and their interpretation. </w:t>
      </w:r>
      <w:r w:rsidR="00A81F3C">
        <w:rPr>
          <w:rFonts w:ascii="Times New Roman" w:eastAsia="Yu Mincho" w:hAnsi="Times New Roman" w:cs="Times New Roman"/>
          <w:lang w:eastAsia="ja-JP"/>
        </w:rPr>
        <w:t xml:space="preserve">Available from: </w:t>
      </w:r>
    </w:p>
    <w:p w14:paraId="251552EC" w14:textId="26E64C67" w:rsidR="00965DB0" w:rsidRPr="004E077F" w:rsidRDefault="004C64A1" w:rsidP="00F548D7">
      <w:pPr>
        <w:pStyle w:val="Paragrafoelenco"/>
        <w:rPr>
          <w:rFonts w:ascii="Times New Roman" w:hAnsi="Times New Roman" w:cs="Times New Roman"/>
          <w:lang w:eastAsia="ja-JP"/>
        </w:rPr>
      </w:pPr>
      <w:hyperlink r:id="rId7" w:history="1">
        <w:r w:rsidR="00A81F3C" w:rsidRPr="00657B2D">
          <w:rPr>
            <w:rStyle w:val="Collegamentoipertestuale"/>
            <w:rFonts w:ascii="Times New Roman" w:hAnsi="Times New Roman" w:cs="Times New Roman"/>
            <w:lang w:eastAsia="ja-JP"/>
          </w:rPr>
          <w:t>https://fsa-catalogue2.s3.eu-west-2.amazonaws.com/ndns-appendix-x.pdf</w:t>
        </w:r>
      </w:hyperlink>
      <w:r w:rsidR="00A81F3C">
        <w:rPr>
          <w:rFonts w:ascii="Times New Roman" w:hAnsi="Times New Roman" w:cs="Times New Roman"/>
          <w:lang w:eastAsia="ja-JP"/>
        </w:rPr>
        <w:t xml:space="preserve"> (accessed 2021-06-15)</w:t>
      </w:r>
    </w:p>
    <w:p w14:paraId="58249D66" w14:textId="77777777" w:rsidR="00BE4B94" w:rsidRDefault="00BE4B94" w:rsidP="00F548D7">
      <w:pPr>
        <w:pStyle w:val="Paragrafoelenco"/>
        <w:rPr>
          <w:rFonts w:ascii="Times New Roman" w:hAnsi="Times New Roman" w:cs="Times New Roman"/>
          <w:lang w:eastAsia="ja-JP"/>
        </w:rPr>
      </w:pPr>
    </w:p>
    <w:p w14:paraId="500801CF" w14:textId="77777777" w:rsidR="008D1E8A" w:rsidRDefault="00F548D7" w:rsidP="008D1E8A">
      <w:pPr>
        <w:pStyle w:val="Paragrafoelenco"/>
        <w:numPr>
          <w:ilvl w:val="0"/>
          <w:numId w:val="7"/>
        </w:numPr>
        <w:rPr>
          <w:rFonts w:ascii="Times New Roman" w:hAnsi="Times New Roman" w:cs="Times New Roman"/>
          <w:lang w:eastAsia="ja-JP"/>
        </w:rPr>
      </w:pPr>
      <w:r w:rsidRPr="00F548D7">
        <w:rPr>
          <w:rFonts w:ascii="Times New Roman" w:hAnsi="Times New Roman" w:cs="Times New Roman"/>
          <w:lang w:eastAsia="ja-JP"/>
        </w:rPr>
        <w:t>The authors should inform in the introduction section on diabetes prevalence data in the UK National Diet and Nutrition Survey.</w:t>
      </w:r>
    </w:p>
    <w:p w14:paraId="360A5C54" w14:textId="77777777" w:rsidR="008D1E8A" w:rsidRDefault="008D1E8A" w:rsidP="008D1E8A">
      <w:pPr>
        <w:pStyle w:val="Paragrafoelenco"/>
        <w:rPr>
          <w:rFonts w:ascii="Times New Roman" w:hAnsi="Times New Roman" w:cs="Times New Roman"/>
          <w:b/>
          <w:bCs/>
          <w:u w:val="single"/>
          <w:lang w:eastAsia="ja-JP"/>
        </w:rPr>
      </w:pPr>
    </w:p>
    <w:p w14:paraId="6C1A5604" w14:textId="6E3FEB0C" w:rsidR="00060D81" w:rsidRPr="008637DE" w:rsidRDefault="002C79AC" w:rsidP="008D1E8A">
      <w:pPr>
        <w:pStyle w:val="Paragrafoelenco"/>
        <w:rPr>
          <w:rFonts w:ascii="Arial" w:eastAsia="Times New Roman" w:hAnsi="Arial" w:cs="Arial"/>
          <w:color w:val="4472C4"/>
          <w:sz w:val="20"/>
          <w:szCs w:val="20"/>
          <w:lang w:eastAsia="zh-CN"/>
        </w:rPr>
      </w:pPr>
      <w:r w:rsidRPr="008D1E8A">
        <w:rPr>
          <w:rFonts w:ascii="Times New Roman" w:hAnsi="Times New Roman" w:cs="Times New Roman"/>
          <w:b/>
          <w:bCs/>
          <w:u w:val="single"/>
          <w:lang w:eastAsia="ja-JP"/>
        </w:rPr>
        <w:t>RESPONSE:</w:t>
      </w:r>
      <w:r w:rsidRPr="008D1E8A">
        <w:rPr>
          <w:rFonts w:ascii="Arial" w:eastAsia="Times New Roman" w:hAnsi="Arial" w:cs="Arial"/>
          <w:color w:val="4472C4"/>
          <w:sz w:val="20"/>
          <w:szCs w:val="20"/>
          <w:lang w:eastAsia="zh-CN"/>
        </w:rPr>
        <w:t xml:space="preserve"> </w:t>
      </w:r>
      <w:r w:rsidR="008637DE" w:rsidRPr="008637DE">
        <w:rPr>
          <w:rFonts w:ascii="Times New Roman" w:hAnsi="Times New Roman" w:cs="Times New Roman"/>
          <w:lang w:eastAsia="zh-CN"/>
        </w:rPr>
        <w:t>We have added</w:t>
      </w:r>
      <w:r w:rsidR="00D279FE">
        <w:rPr>
          <w:rFonts w:ascii="Times New Roman" w:hAnsi="Times New Roman" w:cs="Times New Roman"/>
          <w:lang w:eastAsia="zh-CN"/>
        </w:rPr>
        <w:t xml:space="preserve"> description on diabetes prevalence in the NDNS RP sample. It was reported that 3.4% of men and 2.3% of women aged 19</w:t>
      </w:r>
      <w:r w:rsidR="00D067CF">
        <w:rPr>
          <w:rFonts w:ascii="Times New Roman" w:hAnsi="Times New Roman" w:cs="Times New Roman"/>
          <w:lang w:eastAsia="zh-CN"/>
        </w:rPr>
        <w:t>-64</w:t>
      </w:r>
      <w:r w:rsidR="00C61549">
        <w:rPr>
          <w:rFonts w:ascii="Times New Roman" w:hAnsi="Times New Roman" w:cs="Times New Roman"/>
          <w:lang w:eastAsia="zh-CN"/>
        </w:rPr>
        <w:t xml:space="preserve"> </w:t>
      </w:r>
      <w:r w:rsidR="00D279FE">
        <w:rPr>
          <w:rFonts w:ascii="Times New Roman" w:hAnsi="Times New Roman" w:cs="Times New Roman"/>
          <w:lang w:eastAsia="zh-CN"/>
        </w:rPr>
        <w:t>years</w:t>
      </w:r>
      <w:r w:rsidR="00C61549">
        <w:rPr>
          <w:rFonts w:ascii="Times New Roman" w:hAnsi="Times New Roman" w:cs="Times New Roman"/>
          <w:lang w:eastAsia="zh-CN"/>
        </w:rPr>
        <w:t xml:space="preserve"> </w:t>
      </w:r>
      <w:r w:rsidR="00D279FE">
        <w:rPr>
          <w:rFonts w:ascii="Times New Roman" w:hAnsi="Times New Roman" w:cs="Times New Roman"/>
          <w:lang w:eastAsia="zh-CN"/>
        </w:rPr>
        <w:t xml:space="preserve">were found to have glucose concentration above 6.9 mmol/L. </w:t>
      </w:r>
      <w:bookmarkStart w:id="2" w:name="OLE_LINK5"/>
      <w:bookmarkStart w:id="3" w:name="OLE_LINK6"/>
      <w:r w:rsidR="00D279FE">
        <w:rPr>
          <w:rFonts w:ascii="Times New Roman" w:hAnsi="Times New Roman" w:cs="Times New Roman"/>
          <w:lang w:eastAsia="zh-CN"/>
        </w:rPr>
        <w:t>The proportion of men with undiagnosed diabetes increased with age to over 20%</w:t>
      </w:r>
      <w:bookmarkEnd w:id="2"/>
      <w:bookmarkEnd w:id="3"/>
      <w:r w:rsidR="00D279FE">
        <w:rPr>
          <w:rFonts w:ascii="Times New Roman" w:hAnsi="Times New Roman" w:cs="Times New Roman"/>
          <w:lang w:eastAsia="zh-CN"/>
        </w:rPr>
        <w:t xml:space="preserve"> but not in women (2.1%)</w:t>
      </w:r>
      <w:r w:rsidR="00834C69">
        <w:rPr>
          <w:rFonts w:ascii="Times New Roman" w:hAnsi="Times New Roman" w:cs="Times New Roman"/>
          <w:lang w:eastAsia="zh-CN"/>
        </w:rPr>
        <w:t xml:space="preserve"> [</w:t>
      </w:r>
      <w:r w:rsidR="00426005">
        <w:rPr>
          <w:rFonts w:ascii="Times New Roman" w:hAnsi="Times New Roman" w:cs="Times New Roman"/>
          <w:lang w:eastAsia="zh-CN"/>
        </w:rPr>
        <w:t>6</w:t>
      </w:r>
      <w:r w:rsidR="00834C69">
        <w:rPr>
          <w:rFonts w:ascii="Times New Roman" w:hAnsi="Times New Roman" w:cs="Times New Roman"/>
          <w:lang w:eastAsia="zh-CN"/>
        </w:rPr>
        <w:t>]</w:t>
      </w:r>
      <w:r w:rsidR="00A21FA6">
        <w:rPr>
          <w:rFonts w:ascii="Times New Roman" w:hAnsi="Times New Roman" w:cs="Times New Roman"/>
          <w:lang w:eastAsia="zh-CN"/>
        </w:rPr>
        <w:t xml:space="preserve">. </w:t>
      </w:r>
    </w:p>
    <w:p w14:paraId="6EB34877" w14:textId="77777777" w:rsidR="00060D81" w:rsidRPr="00834C69" w:rsidRDefault="00060D81" w:rsidP="00834C69">
      <w:pPr>
        <w:rPr>
          <w:rFonts w:ascii="Arial" w:hAnsi="Arial" w:cs="Arial"/>
          <w:color w:val="4472C4"/>
          <w:sz w:val="20"/>
          <w:szCs w:val="20"/>
        </w:rPr>
      </w:pPr>
    </w:p>
    <w:p w14:paraId="724A4B7D" w14:textId="0468C345" w:rsidR="002C79AC" w:rsidRDefault="0028649B" w:rsidP="008D1E8A">
      <w:pPr>
        <w:pStyle w:val="Paragrafoelenco"/>
        <w:rPr>
          <w:rFonts w:ascii="Times New Roman" w:hAnsi="Times New Roman" w:cs="Times New Roman"/>
          <w:lang w:eastAsia="ja-JP"/>
        </w:rPr>
      </w:pPr>
      <w:r>
        <w:rPr>
          <w:rFonts w:ascii="Times New Roman" w:hAnsi="Times New Roman" w:cs="Times New Roman"/>
          <w:lang w:eastAsia="ja-JP"/>
        </w:rPr>
        <w:t>[</w:t>
      </w:r>
      <w:r w:rsidR="00296275">
        <w:rPr>
          <w:rFonts w:ascii="Times New Roman" w:hAnsi="Times New Roman" w:cs="Times New Roman"/>
          <w:lang w:eastAsia="ja-JP"/>
        </w:rPr>
        <w:t>6</w:t>
      </w:r>
      <w:r>
        <w:rPr>
          <w:rFonts w:ascii="Times New Roman" w:hAnsi="Times New Roman" w:cs="Times New Roman"/>
          <w:lang w:eastAsia="ja-JP"/>
        </w:rPr>
        <w:t xml:space="preserve">] </w:t>
      </w:r>
      <w:r w:rsidR="002C79AC" w:rsidRPr="0069151A">
        <w:rPr>
          <w:rFonts w:ascii="Times New Roman" w:hAnsi="Times New Roman" w:cs="Times New Roman"/>
          <w:lang w:eastAsia="ja-JP"/>
        </w:rPr>
        <w:t xml:space="preserve">Almoosawi, S., Cole, D., Nicholson, S., Bayes, I., Teucher, B., Bates, B., Mindell, J., Tipping, S., Deverill, C. and Stephen, A.M., 2014. </w:t>
      </w:r>
      <w:bookmarkStart w:id="4" w:name="OLE_LINK3"/>
      <w:bookmarkStart w:id="5" w:name="OLE_LINK4"/>
      <w:r w:rsidR="002C79AC" w:rsidRPr="0069151A">
        <w:rPr>
          <w:rFonts w:ascii="Times New Roman" w:hAnsi="Times New Roman" w:cs="Times New Roman"/>
          <w:lang w:eastAsia="ja-JP"/>
        </w:rPr>
        <w:t>Biomarkers of diabetes risk in the National Diet and Nutrition Survey rolling programme (2008–2011). </w:t>
      </w:r>
      <w:bookmarkEnd w:id="4"/>
      <w:bookmarkEnd w:id="5"/>
      <w:r w:rsidR="002C79AC" w:rsidRPr="0069151A">
        <w:rPr>
          <w:rFonts w:ascii="Times New Roman" w:hAnsi="Times New Roman" w:cs="Times New Roman"/>
          <w:lang w:eastAsia="ja-JP"/>
        </w:rPr>
        <w:t>J Epidemiol Community Health, 68(1), pp.51-56.</w:t>
      </w:r>
    </w:p>
    <w:p w14:paraId="70AEFF26" w14:textId="77777777" w:rsidR="00AA3F81" w:rsidRPr="0069151A" w:rsidRDefault="00AA3F81" w:rsidP="008D1E8A">
      <w:pPr>
        <w:pStyle w:val="Paragrafoelenco"/>
        <w:rPr>
          <w:rFonts w:ascii="Times New Roman" w:hAnsi="Times New Roman" w:cs="Times New Roman"/>
          <w:lang w:eastAsia="ja-JP"/>
        </w:rPr>
      </w:pPr>
    </w:p>
    <w:p w14:paraId="6A0F82CB" w14:textId="77777777" w:rsidR="00C44DF8" w:rsidRPr="00E0590D" w:rsidRDefault="00C44DF8" w:rsidP="00C44DF8">
      <w:pPr>
        <w:pStyle w:val="Paragrafoelenco"/>
        <w:numPr>
          <w:ilvl w:val="0"/>
          <w:numId w:val="7"/>
        </w:numPr>
        <w:rPr>
          <w:rFonts w:ascii="Times New Roman" w:hAnsi="Times New Roman" w:cs="Times New Roman"/>
          <w:lang w:eastAsia="ja-JP"/>
        </w:rPr>
      </w:pPr>
      <w:r w:rsidRPr="00E0590D">
        <w:rPr>
          <w:rFonts w:ascii="Times New Roman" w:hAnsi="Times New Roman" w:cs="Times New Roman"/>
          <w:lang w:eastAsia="ja-JP"/>
        </w:rPr>
        <w:t>How was sample size calculated?</w:t>
      </w:r>
    </w:p>
    <w:p w14:paraId="273EF9F1" w14:textId="79AE975F" w:rsidR="002C79AC" w:rsidRDefault="002C79AC" w:rsidP="00C44DF8">
      <w:pPr>
        <w:pStyle w:val="Paragrafoelenco"/>
      </w:pPr>
    </w:p>
    <w:p w14:paraId="39F20223" w14:textId="529FA7CB" w:rsidR="00211BBF" w:rsidRPr="003D74DC" w:rsidRDefault="00211BBF" w:rsidP="003D74DC">
      <w:pPr>
        <w:pStyle w:val="Paragrafoelenco"/>
        <w:rPr>
          <w:rFonts w:ascii="Arial" w:eastAsia="Times New Roman" w:hAnsi="Arial" w:cs="Arial"/>
          <w:color w:val="4472C4"/>
          <w:sz w:val="20"/>
          <w:szCs w:val="20"/>
          <w:lang w:eastAsia="zh-CN"/>
        </w:rPr>
      </w:pPr>
      <w:r w:rsidRPr="008D1E8A">
        <w:rPr>
          <w:rFonts w:ascii="Times New Roman" w:hAnsi="Times New Roman" w:cs="Times New Roman"/>
          <w:b/>
          <w:bCs/>
          <w:u w:val="single"/>
          <w:lang w:eastAsia="ja-JP"/>
        </w:rPr>
        <w:t>RESPONSE:</w:t>
      </w:r>
      <w:r w:rsidRPr="008D1E8A">
        <w:rPr>
          <w:rFonts w:ascii="Arial" w:eastAsia="Times New Roman" w:hAnsi="Arial" w:cs="Arial"/>
          <w:color w:val="4472C4"/>
          <w:sz w:val="20"/>
          <w:szCs w:val="20"/>
          <w:lang w:eastAsia="zh-CN"/>
        </w:rPr>
        <w:t xml:space="preserve"> </w:t>
      </w:r>
      <w:r w:rsidR="00805714" w:rsidRPr="00D07DEC">
        <w:rPr>
          <w:rFonts w:ascii="Times New Roman" w:hAnsi="Times New Roman" w:cs="Times New Roman"/>
          <w:lang w:eastAsia="ja-JP"/>
        </w:rPr>
        <w:t xml:space="preserve">This is </w:t>
      </w:r>
      <w:r w:rsidR="00E240CF">
        <w:rPr>
          <w:rFonts w:ascii="Times New Roman" w:hAnsi="Times New Roman" w:cs="Times New Roman"/>
          <w:lang w:eastAsia="ja-JP"/>
        </w:rPr>
        <w:t>a cross-sectional survey</w:t>
      </w:r>
      <w:r w:rsidR="00805714" w:rsidRPr="00D07DEC">
        <w:rPr>
          <w:rFonts w:ascii="Times New Roman" w:hAnsi="Times New Roman" w:cs="Times New Roman"/>
          <w:lang w:eastAsia="ja-JP"/>
        </w:rPr>
        <w:t xml:space="preserve"> study that has been designed to be nationally representative of the UK and has an annual sample size of 1000 adults.</w:t>
      </w:r>
      <w:r w:rsidR="00E240CF" w:rsidRPr="009F3782">
        <w:rPr>
          <w:rFonts w:ascii="Times New Roman" w:hAnsi="Times New Roman" w:cs="Times New Roman"/>
          <w:lang w:eastAsia="ja-JP"/>
        </w:rPr>
        <w:t xml:space="preserve"> It is a general surveillance tool of the nutritional health of the population, it was not powered to answer specific scientific hypotheses but to maintain the representativeness of the UK population through the years.</w:t>
      </w:r>
    </w:p>
    <w:p w14:paraId="00D24187" w14:textId="77777777" w:rsidR="00C619A3" w:rsidRPr="00C44DF8" w:rsidRDefault="00C619A3" w:rsidP="00C44DF8">
      <w:pPr>
        <w:pStyle w:val="Paragrafoelenco"/>
      </w:pPr>
    </w:p>
    <w:p w14:paraId="6C3715D1" w14:textId="04E7A47F" w:rsidR="00DB633E" w:rsidRDefault="00DB633E" w:rsidP="00DB633E">
      <w:pPr>
        <w:pStyle w:val="Paragrafoelenco"/>
        <w:numPr>
          <w:ilvl w:val="0"/>
          <w:numId w:val="7"/>
        </w:numPr>
        <w:rPr>
          <w:rFonts w:ascii="Times New Roman" w:hAnsi="Times New Roman" w:cs="Times New Roman"/>
          <w:lang w:eastAsia="ja-JP"/>
        </w:rPr>
      </w:pPr>
      <w:r w:rsidRPr="00DB633E">
        <w:rPr>
          <w:rFonts w:ascii="Times New Roman" w:hAnsi="Times New Roman" w:cs="Times New Roman"/>
          <w:lang w:eastAsia="ja-JP"/>
        </w:rPr>
        <w:t>What was the inclusion and exclusion criteria for selection of the participants?</w:t>
      </w:r>
    </w:p>
    <w:p w14:paraId="459E4413" w14:textId="63A65F9F" w:rsidR="003B42BD" w:rsidRDefault="003B42BD" w:rsidP="003B42BD">
      <w:pPr>
        <w:pStyle w:val="Paragrafoelenco"/>
        <w:rPr>
          <w:rFonts w:ascii="Times New Roman" w:hAnsi="Times New Roman" w:cs="Times New Roman"/>
          <w:lang w:eastAsia="ja-JP"/>
        </w:rPr>
      </w:pPr>
    </w:p>
    <w:p w14:paraId="00AF44FC" w14:textId="3ECCCF9A" w:rsidR="003B42BD" w:rsidRPr="00F84E7F" w:rsidRDefault="00370CBB" w:rsidP="003B42BD">
      <w:pPr>
        <w:pStyle w:val="Paragrafoelenco"/>
        <w:rPr>
          <w:rFonts w:ascii="Times New Roman" w:hAnsi="Times New Roman" w:cs="Times New Roman"/>
          <w:lang w:eastAsia="ja-JP"/>
        </w:rPr>
      </w:pPr>
      <w:r w:rsidRPr="008D1E8A">
        <w:rPr>
          <w:rFonts w:ascii="Times New Roman" w:hAnsi="Times New Roman" w:cs="Times New Roman"/>
          <w:b/>
          <w:bCs/>
          <w:u w:val="single"/>
          <w:lang w:eastAsia="ja-JP"/>
        </w:rPr>
        <w:t>RESPONSE:</w:t>
      </w:r>
      <w:r w:rsidRPr="008D1E8A">
        <w:rPr>
          <w:rFonts w:ascii="Arial" w:eastAsia="Times New Roman" w:hAnsi="Arial" w:cs="Arial"/>
          <w:color w:val="4472C4"/>
          <w:sz w:val="20"/>
          <w:szCs w:val="20"/>
          <w:lang w:eastAsia="zh-CN"/>
        </w:rPr>
        <w:t xml:space="preserve"> </w:t>
      </w:r>
      <w:r w:rsidR="006241C8" w:rsidRPr="006241C8">
        <w:rPr>
          <w:rFonts w:ascii="Times New Roman" w:hAnsi="Times New Roman" w:cs="Times New Roman"/>
          <w:lang w:eastAsia="ja-JP"/>
        </w:rPr>
        <w:t>This is a nationally representative survey that includes all children and adults living in UK who are age</w:t>
      </w:r>
      <w:r w:rsidR="00F911DD">
        <w:rPr>
          <w:rFonts w:ascii="Times New Roman" w:hAnsi="Times New Roman" w:cs="Times New Roman"/>
          <w:lang w:eastAsia="ja-JP"/>
        </w:rPr>
        <w:t xml:space="preserve">d 4 </w:t>
      </w:r>
      <w:r w:rsidR="006241C8" w:rsidRPr="006241C8">
        <w:rPr>
          <w:rFonts w:ascii="Times New Roman" w:hAnsi="Times New Roman" w:cs="Times New Roman"/>
          <w:lang w:eastAsia="ja-JP"/>
        </w:rPr>
        <w:t>years and above. There is no specific limits to inclusion and exclusion criteria as it is designed to be representative of UK population.</w:t>
      </w:r>
      <w:r w:rsidR="00F84E7F">
        <w:rPr>
          <w:rFonts w:ascii="Times New Roman" w:hAnsi="Times New Roman" w:cs="Times New Roman"/>
          <w:lang w:eastAsia="ja-JP"/>
        </w:rPr>
        <w:t xml:space="preserve"> However, we restricted the </w:t>
      </w:r>
      <w:r w:rsidR="00E06477">
        <w:rPr>
          <w:rFonts w:ascii="Times New Roman" w:hAnsi="Times New Roman" w:cs="Times New Roman"/>
          <w:lang w:eastAsia="ja-JP"/>
        </w:rPr>
        <w:t>food diary recordings to those who aged 19 years or older</w:t>
      </w:r>
      <w:r w:rsidR="009F3782">
        <w:rPr>
          <w:rFonts w:ascii="Times New Roman" w:hAnsi="Times New Roman" w:cs="Times New Roman"/>
          <w:lang w:eastAsia="ja-JP"/>
        </w:rPr>
        <w:t xml:space="preserve"> </w:t>
      </w:r>
      <w:r w:rsidR="00E240CF">
        <w:rPr>
          <w:rFonts w:ascii="Times New Roman" w:hAnsi="Times New Roman" w:cs="Times New Roman"/>
          <w:lang w:eastAsia="ja-JP"/>
        </w:rPr>
        <w:t>(adult population)</w:t>
      </w:r>
      <w:r w:rsidR="00AD627A">
        <w:rPr>
          <w:rFonts w:ascii="Times New Roman" w:hAnsi="Times New Roman" w:cs="Times New Roman"/>
          <w:lang w:eastAsia="ja-JP"/>
        </w:rPr>
        <w:t>.</w:t>
      </w:r>
    </w:p>
    <w:p w14:paraId="5260CCFE" w14:textId="77777777" w:rsidR="001F55E2" w:rsidRPr="00E240CF" w:rsidRDefault="001F55E2" w:rsidP="003B42BD">
      <w:pPr>
        <w:pStyle w:val="Paragrafoelenco"/>
        <w:rPr>
          <w:rFonts w:ascii="Times New Roman" w:hAnsi="Times New Roman" w:cs="Times New Roman"/>
          <w:lang w:eastAsia="ja-JP"/>
        </w:rPr>
      </w:pPr>
    </w:p>
    <w:p w14:paraId="20682681" w14:textId="0D3AF41C" w:rsidR="00DB633E" w:rsidRDefault="00DB633E" w:rsidP="00DB633E">
      <w:pPr>
        <w:pStyle w:val="Paragrafoelenco"/>
        <w:numPr>
          <w:ilvl w:val="0"/>
          <w:numId w:val="7"/>
        </w:numPr>
        <w:rPr>
          <w:rFonts w:ascii="Times New Roman" w:hAnsi="Times New Roman" w:cs="Times New Roman"/>
          <w:lang w:eastAsia="ja-JP"/>
        </w:rPr>
      </w:pPr>
      <w:r w:rsidRPr="00DB633E">
        <w:rPr>
          <w:rFonts w:ascii="Times New Roman" w:hAnsi="Times New Roman" w:cs="Times New Roman"/>
          <w:lang w:eastAsia="ja-JP"/>
        </w:rPr>
        <w:t>Were participants who reported following a strict diet (i.e., vegan, coeliac/gluten free, or ketogenic) excluded?</w:t>
      </w:r>
    </w:p>
    <w:p w14:paraId="29B38681" w14:textId="25BB115B" w:rsidR="005A1B76" w:rsidRDefault="005A1B76" w:rsidP="005A1B76">
      <w:pPr>
        <w:pStyle w:val="Paragrafoelenco"/>
        <w:rPr>
          <w:rFonts w:ascii="Times New Roman" w:hAnsi="Times New Roman" w:cs="Times New Roman"/>
          <w:lang w:eastAsia="ja-JP"/>
        </w:rPr>
      </w:pPr>
    </w:p>
    <w:p w14:paraId="1495A6C1" w14:textId="3190921E" w:rsidR="008569A5" w:rsidRDefault="0040157C" w:rsidP="005A1B76">
      <w:pPr>
        <w:pStyle w:val="Paragrafoelenco"/>
        <w:rPr>
          <w:rFonts w:ascii="Times New Roman" w:hAnsi="Times New Roman" w:cs="Times New Roman"/>
          <w:lang w:eastAsia="ja-JP"/>
        </w:rPr>
      </w:pPr>
      <w:r w:rsidRPr="008D1E8A">
        <w:rPr>
          <w:rFonts w:ascii="Times New Roman" w:hAnsi="Times New Roman" w:cs="Times New Roman"/>
          <w:b/>
          <w:bCs/>
          <w:u w:val="single"/>
          <w:lang w:eastAsia="ja-JP"/>
        </w:rPr>
        <w:t>RESPONSE:</w:t>
      </w:r>
      <w:r w:rsidRPr="008D1E8A">
        <w:rPr>
          <w:rFonts w:ascii="Arial" w:eastAsia="Times New Roman" w:hAnsi="Arial" w:cs="Arial"/>
          <w:color w:val="4472C4"/>
          <w:sz w:val="20"/>
          <w:szCs w:val="20"/>
          <w:lang w:eastAsia="zh-CN"/>
        </w:rPr>
        <w:t xml:space="preserve"> </w:t>
      </w:r>
      <w:r w:rsidR="00C00CA0" w:rsidRPr="00C00CA0">
        <w:rPr>
          <w:rFonts w:ascii="Times New Roman" w:hAnsi="Times New Roman" w:cs="Times New Roman"/>
          <w:lang w:eastAsia="ja-JP"/>
        </w:rPr>
        <w:t>This data is only available for a limited number of survey members and has not been included in the analysis due to the high prevalence of missing data.</w:t>
      </w:r>
    </w:p>
    <w:p w14:paraId="7741101C" w14:textId="77777777" w:rsidR="002043EA" w:rsidRDefault="002043EA" w:rsidP="002043EA">
      <w:pPr>
        <w:pStyle w:val="Paragrafoelenco"/>
        <w:spacing w:after="0"/>
        <w:rPr>
          <w:rFonts w:ascii="Times New Roman" w:hAnsi="Times New Roman" w:cs="Times New Roman"/>
          <w:lang w:eastAsia="ja-JP"/>
        </w:rPr>
      </w:pPr>
    </w:p>
    <w:p w14:paraId="697B507B" w14:textId="2E77A7E9" w:rsidR="00D22129" w:rsidRDefault="00D22129" w:rsidP="00D22129">
      <w:pPr>
        <w:pStyle w:val="Paragrafoelenco"/>
        <w:numPr>
          <w:ilvl w:val="0"/>
          <w:numId w:val="7"/>
        </w:numPr>
        <w:spacing w:after="0"/>
        <w:rPr>
          <w:rFonts w:ascii="Times New Roman" w:hAnsi="Times New Roman" w:cs="Times New Roman"/>
          <w:lang w:eastAsia="ja-JP"/>
        </w:rPr>
      </w:pPr>
      <w:r w:rsidRPr="00B93030">
        <w:rPr>
          <w:rFonts w:ascii="Times New Roman" w:hAnsi="Times New Roman" w:cs="Times New Roman"/>
          <w:lang w:eastAsia="ja-JP"/>
        </w:rPr>
        <w:t>The lack of information on waist circumference (or waist-to-height ratio) and physical activity is a limitation of the study, and it should be mentioned, since abdominal obesity and sedentary lifestyle are the main mediating pathways that lead to diabetes. </w:t>
      </w:r>
    </w:p>
    <w:p w14:paraId="3F716020" w14:textId="7B81743A" w:rsidR="00A51568" w:rsidRDefault="00A51568" w:rsidP="00A51568">
      <w:pPr>
        <w:pStyle w:val="Paragrafoelenco"/>
        <w:spacing w:after="0"/>
        <w:rPr>
          <w:rFonts w:ascii="Times New Roman" w:hAnsi="Times New Roman" w:cs="Times New Roman"/>
          <w:lang w:eastAsia="ja-JP"/>
        </w:rPr>
      </w:pPr>
    </w:p>
    <w:p w14:paraId="3054D5A6" w14:textId="6F23A4BE" w:rsidR="00A51568" w:rsidRDefault="00A33449" w:rsidP="00A51568">
      <w:pPr>
        <w:pStyle w:val="Paragrafoelenco"/>
        <w:spacing w:after="0"/>
        <w:rPr>
          <w:rFonts w:ascii="Times New Roman" w:hAnsi="Times New Roman" w:cs="Times New Roman"/>
          <w:lang w:eastAsia="ja-JP"/>
        </w:rPr>
      </w:pPr>
      <w:bookmarkStart w:id="6" w:name="OLE_LINK7"/>
      <w:bookmarkStart w:id="7" w:name="OLE_LINK8"/>
      <w:r w:rsidRPr="008D1E8A">
        <w:rPr>
          <w:rFonts w:ascii="Times New Roman" w:hAnsi="Times New Roman" w:cs="Times New Roman"/>
          <w:b/>
          <w:bCs/>
          <w:u w:val="single"/>
          <w:lang w:eastAsia="ja-JP"/>
        </w:rPr>
        <w:t>RESPONSE:</w:t>
      </w:r>
      <w:r w:rsidR="003A468D">
        <w:rPr>
          <w:rFonts w:ascii="Times New Roman" w:hAnsi="Times New Roman" w:cs="Times New Roman"/>
          <w:b/>
          <w:bCs/>
          <w:u w:val="single"/>
          <w:lang w:eastAsia="ja-JP"/>
        </w:rPr>
        <w:t xml:space="preserve"> </w:t>
      </w:r>
      <w:bookmarkEnd w:id="6"/>
      <w:bookmarkEnd w:id="7"/>
      <w:r w:rsidR="00134B2C" w:rsidRPr="00134B2C">
        <w:rPr>
          <w:rFonts w:ascii="Times New Roman" w:hAnsi="Times New Roman" w:cs="Times New Roman"/>
          <w:lang w:eastAsia="ja-JP"/>
        </w:rPr>
        <w:t>We</w:t>
      </w:r>
      <w:r w:rsidR="00134B2C">
        <w:rPr>
          <w:rFonts w:ascii="Times New Roman" w:hAnsi="Times New Roman" w:cs="Times New Roman"/>
          <w:lang w:eastAsia="ja-JP"/>
        </w:rPr>
        <w:t xml:space="preserve"> agree that physical activity and waist circumference are important in assessing the risk of diabetes. However, d</w:t>
      </w:r>
      <w:r w:rsidR="003A468D" w:rsidRPr="00920551">
        <w:rPr>
          <w:rFonts w:ascii="Times New Roman" w:hAnsi="Times New Roman" w:cs="Times New Roman"/>
          <w:lang w:eastAsia="ja-JP"/>
        </w:rPr>
        <w:t xml:space="preserve">ue to missingness these variables were not investigated. </w:t>
      </w:r>
      <w:r w:rsidR="007D7C2D">
        <w:rPr>
          <w:rFonts w:ascii="Times New Roman" w:hAnsi="Times New Roman" w:cs="Times New Roman"/>
          <w:lang w:eastAsia="ja-JP"/>
        </w:rPr>
        <w:t>We have added this limitation to the discussion section of the manuscript.</w:t>
      </w:r>
    </w:p>
    <w:p w14:paraId="04FCED4F" w14:textId="7628904A" w:rsidR="00A51568" w:rsidRDefault="00A51568" w:rsidP="00A51568">
      <w:pPr>
        <w:rPr>
          <w:rFonts w:eastAsiaTheme="minorHAnsi"/>
          <w:lang w:eastAsia="ja-JP"/>
        </w:rPr>
      </w:pPr>
    </w:p>
    <w:p w14:paraId="4001A7E0" w14:textId="464EF51E" w:rsidR="00D22129" w:rsidRDefault="00D22129" w:rsidP="00D22129">
      <w:pPr>
        <w:pStyle w:val="Paragrafoelenco"/>
        <w:numPr>
          <w:ilvl w:val="0"/>
          <w:numId w:val="7"/>
        </w:numPr>
        <w:spacing w:after="0"/>
        <w:rPr>
          <w:rFonts w:ascii="Times New Roman" w:hAnsi="Times New Roman" w:cs="Times New Roman"/>
          <w:lang w:eastAsia="ja-JP"/>
        </w:rPr>
      </w:pPr>
      <w:commentRangeStart w:id="8"/>
      <w:r w:rsidRPr="00B93030">
        <w:rPr>
          <w:rFonts w:ascii="Times New Roman" w:hAnsi="Times New Roman" w:cs="Times New Roman"/>
          <w:lang w:eastAsia="ja-JP"/>
        </w:rPr>
        <w:t>The total intake and consumption of pudding, soft drink, sugar confectioneries, chocolates, spirits, beers, ice cream, biscuits, and crisps should be compared according to diabetes status (healthy, pre-diabetic, undiagnosed, diabetic) to find out if the intake of pudding, etc., in diabetics and non-diabetics is presumably accurate, so the magnitude should be explored of this problem. A sensitivity analysis could be performed.</w:t>
      </w:r>
      <w:commentRangeEnd w:id="8"/>
      <w:r w:rsidR="00E240CF">
        <w:rPr>
          <w:rStyle w:val="Rimandocommento"/>
          <w:rFonts w:ascii="Times New Roman" w:eastAsia="Times New Roman" w:hAnsi="Times New Roman" w:cs="Times New Roman"/>
          <w:lang w:eastAsia="zh-CN"/>
        </w:rPr>
        <w:commentReference w:id="8"/>
      </w:r>
    </w:p>
    <w:p w14:paraId="7E5D8C28" w14:textId="77777777" w:rsidR="008416E4" w:rsidRDefault="008416E4" w:rsidP="000763F4">
      <w:pPr>
        <w:pStyle w:val="Paragrafoelenco"/>
        <w:spacing w:after="0"/>
        <w:rPr>
          <w:rFonts w:ascii="Times New Roman" w:hAnsi="Times New Roman" w:cs="Times New Roman"/>
          <w:b/>
          <w:bCs/>
          <w:u w:val="single"/>
          <w:lang w:eastAsia="ja-JP"/>
        </w:rPr>
      </w:pPr>
    </w:p>
    <w:p w14:paraId="5E1E4F9F" w14:textId="6C4F159A" w:rsidR="000763F4" w:rsidRDefault="000763F4" w:rsidP="000763F4">
      <w:pPr>
        <w:pStyle w:val="Paragrafoelenco"/>
        <w:spacing w:after="0"/>
        <w:rPr>
          <w:rFonts w:ascii="Times New Roman" w:hAnsi="Times New Roman" w:cs="Times New Roman"/>
          <w:lang w:eastAsia="ja-JP"/>
        </w:rPr>
      </w:pPr>
      <w:r w:rsidRPr="008D1E8A">
        <w:rPr>
          <w:rFonts w:ascii="Times New Roman" w:hAnsi="Times New Roman" w:cs="Times New Roman"/>
          <w:b/>
          <w:bCs/>
          <w:u w:val="single"/>
          <w:lang w:eastAsia="ja-JP"/>
        </w:rPr>
        <w:t>RESPONSE:</w:t>
      </w:r>
      <w:r w:rsidR="000C6629">
        <w:rPr>
          <w:rFonts w:ascii="Times New Roman" w:hAnsi="Times New Roman" w:cs="Times New Roman"/>
          <w:b/>
          <w:bCs/>
          <w:u w:val="single"/>
          <w:lang w:eastAsia="ja-JP"/>
        </w:rPr>
        <w:t xml:space="preserve"> </w:t>
      </w:r>
      <w:r w:rsidR="00725585">
        <w:rPr>
          <w:rFonts w:ascii="Times New Roman" w:hAnsi="Times New Roman" w:cs="Times New Roman"/>
          <w:lang w:eastAsia="ja-JP"/>
        </w:rPr>
        <w:t>T</w:t>
      </w:r>
      <w:r w:rsidR="00725585" w:rsidRPr="00725585">
        <w:rPr>
          <w:rFonts w:ascii="Times New Roman" w:hAnsi="Times New Roman" w:cs="Times New Roman"/>
          <w:lang w:eastAsia="ja-JP"/>
        </w:rPr>
        <w:t xml:space="preserve">hank you for your comment. Conducting and analysing food groups individually </w:t>
      </w:r>
      <w:del w:id="9" w:author="utente" w:date="2021-06-24T19:07:00Z">
        <w:r w:rsidR="00725585" w:rsidRPr="00725585" w:rsidDel="007505C1">
          <w:rPr>
            <w:rFonts w:ascii="Times New Roman" w:hAnsi="Times New Roman" w:cs="Times New Roman"/>
            <w:lang w:eastAsia="ja-JP"/>
          </w:rPr>
          <w:delText>is similar</w:delText>
        </w:r>
      </w:del>
      <w:ins w:id="10" w:author="utente" w:date="2021-06-24T19:07:00Z">
        <w:r w:rsidR="007505C1">
          <w:rPr>
            <w:rFonts w:ascii="Times New Roman" w:hAnsi="Times New Roman" w:cs="Times New Roman"/>
            <w:lang w:eastAsia="ja-JP"/>
          </w:rPr>
          <w:t>leads</w:t>
        </w:r>
      </w:ins>
      <w:r w:rsidR="00725585" w:rsidRPr="00725585">
        <w:rPr>
          <w:rFonts w:ascii="Times New Roman" w:hAnsi="Times New Roman" w:cs="Times New Roman"/>
          <w:lang w:eastAsia="ja-JP"/>
        </w:rPr>
        <w:t xml:space="preserve"> to multiple testing and could result in </w:t>
      </w:r>
      <w:r w:rsidR="008E664C">
        <w:rPr>
          <w:rFonts w:ascii="Times New Roman" w:hAnsi="Times New Roman" w:cs="Times New Roman"/>
          <w:lang w:eastAsia="ja-JP"/>
        </w:rPr>
        <w:t xml:space="preserve">false </w:t>
      </w:r>
      <w:r w:rsidR="002916F2">
        <w:rPr>
          <w:rFonts w:ascii="Times New Roman" w:hAnsi="Times New Roman" w:cs="Times New Roman"/>
          <w:lang w:eastAsia="ja-JP"/>
        </w:rPr>
        <w:t>positive</w:t>
      </w:r>
      <w:r w:rsidR="00725585" w:rsidRPr="00725585">
        <w:rPr>
          <w:rFonts w:ascii="Times New Roman" w:hAnsi="Times New Roman" w:cs="Times New Roman"/>
          <w:lang w:eastAsia="ja-JP"/>
        </w:rPr>
        <w:t xml:space="preserve"> results due to</w:t>
      </w:r>
      <w:r w:rsidR="003672AE">
        <w:rPr>
          <w:rFonts w:ascii="Times New Roman" w:hAnsi="Times New Roman" w:cs="Times New Roman"/>
          <w:lang w:eastAsia="ja-JP"/>
        </w:rPr>
        <w:t xml:space="preserve"> inflated type I error</w:t>
      </w:r>
      <w:r w:rsidR="00725585" w:rsidRPr="00725585">
        <w:rPr>
          <w:rFonts w:ascii="Times New Roman" w:hAnsi="Times New Roman" w:cs="Times New Roman"/>
          <w:lang w:eastAsia="ja-JP"/>
        </w:rPr>
        <w:t xml:space="preserve">. The primary reason for conducting CA was to avoid previous pitfalls associated with </w:t>
      </w:r>
      <w:del w:id="11" w:author="utente" w:date="2021-06-24T19:08:00Z">
        <w:r w:rsidR="00725585" w:rsidRPr="00725585" w:rsidDel="007505C1">
          <w:rPr>
            <w:rFonts w:ascii="Times New Roman" w:hAnsi="Times New Roman" w:cs="Times New Roman"/>
            <w:lang w:eastAsia="ja-JP"/>
          </w:rPr>
          <w:delText xml:space="preserve">analysing </w:delText>
        </w:r>
      </w:del>
      <w:ins w:id="12" w:author="utente" w:date="2021-06-24T19:08:00Z">
        <w:r w:rsidR="007505C1" w:rsidRPr="00725585">
          <w:rPr>
            <w:rFonts w:ascii="Times New Roman" w:hAnsi="Times New Roman" w:cs="Times New Roman"/>
            <w:lang w:eastAsia="ja-JP"/>
          </w:rPr>
          <w:t>analys</w:t>
        </w:r>
        <w:r w:rsidR="007505C1">
          <w:rPr>
            <w:rFonts w:ascii="Times New Roman" w:hAnsi="Times New Roman" w:cs="Times New Roman"/>
            <w:lang w:eastAsia="ja-JP"/>
          </w:rPr>
          <w:t>es</w:t>
        </w:r>
        <w:r w:rsidR="007505C1" w:rsidRPr="00725585">
          <w:rPr>
            <w:rFonts w:ascii="Times New Roman" w:hAnsi="Times New Roman" w:cs="Times New Roman"/>
            <w:lang w:eastAsia="ja-JP"/>
          </w:rPr>
          <w:t xml:space="preserve"> </w:t>
        </w:r>
      </w:ins>
      <w:del w:id="13" w:author="utente" w:date="2021-06-24T19:08:00Z">
        <w:r w:rsidR="00725585" w:rsidRPr="00725585" w:rsidDel="007505C1">
          <w:rPr>
            <w:rFonts w:ascii="Times New Roman" w:hAnsi="Times New Roman" w:cs="Times New Roman"/>
            <w:lang w:eastAsia="ja-JP"/>
          </w:rPr>
          <w:delText>focusing on individual</w:delText>
        </w:r>
      </w:del>
      <w:ins w:id="14" w:author="utente" w:date="2021-06-24T19:08:00Z">
        <w:r w:rsidR="007505C1">
          <w:rPr>
            <w:rFonts w:ascii="Times New Roman" w:hAnsi="Times New Roman" w:cs="Times New Roman"/>
            <w:lang w:eastAsia="ja-JP"/>
          </w:rPr>
          <w:t>repeated for all</w:t>
        </w:r>
      </w:ins>
      <w:r w:rsidR="00725585" w:rsidRPr="00725585">
        <w:rPr>
          <w:rFonts w:ascii="Times New Roman" w:hAnsi="Times New Roman" w:cs="Times New Roman"/>
          <w:lang w:eastAsia="ja-JP"/>
        </w:rPr>
        <w:t xml:space="preserve"> food groups, hence results of individual group analyses are not reported here.</w:t>
      </w:r>
    </w:p>
    <w:p w14:paraId="7FCA2ACC" w14:textId="742828BB" w:rsidR="00A63A30" w:rsidRDefault="00A63A30" w:rsidP="00A63A30">
      <w:pPr>
        <w:rPr>
          <w:rFonts w:eastAsiaTheme="minorHAnsi"/>
          <w:lang w:eastAsia="ja-JP"/>
        </w:rPr>
      </w:pPr>
    </w:p>
    <w:p w14:paraId="43AF8CDD" w14:textId="77777777" w:rsidR="00A63A30" w:rsidRPr="00A63A30" w:rsidRDefault="00A63A30" w:rsidP="00A63A30">
      <w:pPr>
        <w:rPr>
          <w:rFonts w:eastAsiaTheme="minorHAnsi"/>
          <w:lang w:eastAsia="ja-JP"/>
        </w:rPr>
      </w:pPr>
    </w:p>
    <w:p w14:paraId="10B2DFCE" w14:textId="77777777" w:rsidR="007907D1" w:rsidRDefault="00D22129" w:rsidP="007907D1">
      <w:pPr>
        <w:pStyle w:val="Paragrafoelenco"/>
        <w:numPr>
          <w:ilvl w:val="0"/>
          <w:numId w:val="7"/>
        </w:numPr>
        <w:spacing w:after="0"/>
        <w:rPr>
          <w:rFonts w:ascii="Times New Roman" w:hAnsi="Times New Roman" w:cs="Times New Roman"/>
          <w:lang w:eastAsia="ja-JP"/>
        </w:rPr>
      </w:pPr>
      <w:r w:rsidRPr="00B93030">
        <w:rPr>
          <w:rFonts w:ascii="Times New Roman" w:hAnsi="Times New Roman" w:cs="Times New Roman"/>
          <w:lang w:eastAsia="ja-JP"/>
        </w:rPr>
        <w:t>Table 2 should also be adjusted for BMI.</w:t>
      </w:r>
    </w:p>
    <w:p w14:paraId="7FDA96A4" w14:textId="77777777" w:rsidR="007907D1" w:rsidRDefault="007907D1" w:rsidP="007907D1">
      <w:pPr>
        <w:pStyle w:val="Paragrafoelenco"/>
        <w:spacing w:after="0"/>
        <w:rPr>
          <w:rFonts w:ascii="Times New Roman" w:hAnsi="Times New Roman" w:cs="Times New Roman"/>
          <w:lang w:eastAsia="ja-JP"/>
        </w:rPr>
      </w:pPr>
    </w:p>
    <w:p w14:paraId="7B66879D" w14:textId="5B829545" w:rsidR="007907D1" w:rsidRPr="007907D1" w:rsidRDefault="007907D1" w:rsidP="007907D1">
      <w:pPr>
        <w:pStyle w:val="Paragrafoelenco"/>
        <w:spacing w:after="0"/>
        <w:rPr>
          <w:rFonts w:ascii="Times New Roman" w:hAnsi="Times New Roman" w:cs="Times New Roman"/>
          <w:b/>
          <w:bCs/>
          <w:u w:val="single"/>
          <w:lang w:eastAsia="ja-JP"/>
        </w:rPr>
      </w:pPr>
      <w:bookmarkStart w:id="15" w:name="OLE_LINK9"/>
      <w:bookmarkStart w:id="16" w:name="OLE_LINK10"/>
      <w:r w:rsidRPr="007907D1">
        <w:rPr>
          <w:rFonts w:ascii="Times New Roman" w:hAnsi="Times New Roman" w:cs="Times New Roman"/>
          <w:b/>
          <w:bCs/>
          <w:u w:val="single"/>
          <w:lang w:eastAsia="ja-JP"/>
        </w:rPr>
        <w:t>RESPONSE:</w:t>
      </w:r>
      <w:r w:rsidR="002E17D5">
        <w:rPr>
          <w:rFonts w:ascii="Times New Roman" w:hAnsi="Times New Roman" w:cs="Times New Roman"/>
          <w:b/>
          <w:bCs/>
          <w:u w:val="single"/>
          <w:lang w:eastAsia="ja-JP"/>
        </w:rPr>
        <w:t xml:space="preserve"> </w:t>
      </w:r>
      <w:bookmarkEnd w:id="15"/>
      <w:bookmarkEnd w:id="16"/>
      <w:r w:rsidR="002E17D5" w:rsidRPr="002E17D5">
        <w:rPr>
          <w:rFonts w:ascii="Times New Roman" w:hAnsi="Times New Roman" w:cs="Times New Roman"/>
          <w:lang w:eastAsia="ja-JP"/>
        </w:rPr>
        <w:t>Thanks</w:t>
      </w:r>
      <w:r w:rsidR="002E17D5">
        <w:rPr>
          <w:rFonts w:ascii="Times New Roman" w:hAnsi="Times New Roman" w:cs="Times New Roman"/>
          <w:lang w:eastAsia="ja-JP"/>
        </w:rPr>
        <w:t xml:space="preserve"> for the suggestion. The table and the results of the logistic regression models with GEE were updated now with </w:t>
      </w:r>
      <w:r w:rsidR="00DE02EC">
        <w:rPr>
          <w:rFonts w:ascii="Times New Roman" w:hAnsi="Times New Roman" w:cs="Times New Roman"/>
          <w:lang w:eastAsia="ja-JP"/>
        </w:rPr>
        <w:t>additional</w:t>
      </w:r>
      <w:del w:id="17" w:author="utente" w:date="2021-06-24T19:08:00Z">
        <w:r w:rsidR="00DE02EC" w:rsidDel="007505C1">
          <w:rPr>
            <w:rFonts w:ascii="Times New Roman" w:hAnsi="Times New Roman" w:cs="Times New Roman"/>
            <w:lang w:eastAsia="ja-JP"/>
          </w:rPr>
          <w:delText>ly</w:delText>
        </w:r>
      </w:del>
      <w:r w:rsidR="00DE02EC">
        <w:rPr>
          <w:rFonts w:ascii="Times New Roman" w:hAnsi="Times New Roman" w:cs="Times New Roman"/>
          <w:lang w:eastAsia="ja-JP"/>
        </w:rPr>
        <w:t xml:space="preserve"> adjust</w:t>
      </w:r>
      <w:r w:rsidR="00B35A34">
        <w:rPr>
          <w:rFonts w:ascii="Times New Roman" w:hAnsi="Times New Roman" w:cs="Times New Roman"/>
          <w:lang w:eastAsia="ja-JP"/>
        </w:rPr>
        <w:t>ment</w:t>
      </w:r>
      <w:r w:rsidR="00DE02EC">
        <w:rPr>
          <w:rFonts w:ascii="Times New Roman" w:hAnsi="Times New Roman" w:cs="Times New Roman"/>
          <w:lang w:eastAsia="ja-JP"/>
        </w:rPr>
        <w:t xml:space="preserve"> for BMI.</w:t>
      </w:r>
      <w:r w:rsidR="002E17D5">
        <w:rPr>
          <w:rFonts w:ascii="Times New Roman" w:hAnsi="Times New Roman" w:cs="Times New Roman"/>
          <w:b/>
          <w:bCs/>
          <w:u w:val="single"/>
          <w:lang w:eastAsia="ja-JP"/>
        </w:rPr>
        <w:t xml:space="preserve">  </w:t>
      </w:r>
    </w:p>
    <w:p w14:paraId="7A5586BD" w14:textId="4E6D2849" w:rsidR="00FA38A1" w:rsidRDefault="00FA38A1" w:rsidP="00FA38A1">
      <w:pPr>
        <w:rPr>
          <w:rFonts w:eastAsiaTheme="minorHAnsi"/>
          <w:lang w:eastAsia="ja-JP"/>
        </w:rPr>
      </w:pPr>
    </w:p>
    <w:p w14:paraId="4CAF6192" w14:textId="77777777" w:rsidR="00FA38A1" w:rsidRPr="00FA38A1" w:rsidRDefault="00FA38A1" w:rsidP="00FA38A1">
      <w:pPr>
        <w:rPr>
          <w:rFonts w:eastAsiaTheme="minorHAnsi"/>
          <w:lang w:eastAsia="ja-JP"/>
        </w:rPr>
      </w:pPr>
    </w:p>
    <w:p w14:paraId="35420770" w14:textId="3EB7E6E7" w:rsidR="00D22129" w:rsidRDefault="00D22129" w:rsidP="00D22129">
      <w:pPr>
        <w:pStyle w:val="Paragrafoelenco"/>
        <w:numPr>
          <w:ilvl w:val="0"/>
          <w:numId w:val="7"/>
        </w:numPr>
        <w:spacing w:after="0"/>
        <w:rPr>
          <w:rFonts w:ascii="Times New Roman" w:hAnsi="Times New Roman" w:cs="Times New Roman"/>
          <w:lang w:eastAsia="ja-JP"/>
        </w:rPr>
      </w:pPr>
      <w:r w:rsidRPr="00B93030">
        <w:rPr>
          <w:rFonts w:ascii="Times New Roman" w:hAnsi="Times New Roman" w:cs="Times New Roman"/>
          <w:lang w:eastAsia="ja-JP"/>
        </w:rPr>
        <w:t>Figures cannot be understood, cannot be read, have no title. The authors need to resubmit the graphics.</w:t>
      </w:r>
    </w:p>
    <w:p w14:paraId="3021F114" w14:textId="212A58D8" w:rsidR="00DE02EC" w:rsidRDefault="00DE02EC" w:rsidP="00DE02EC">
      <w:pPr>
        <w:pStyle w:val="Paragrafoelenco"/>
        <w:spacing w:after="0"/>
        <w:rPr>
          <w:rFonts w:ascii="Times New Roman" w:hAnsi="Times New Roman" w:cs="Times New Roman"/>
          <w:lang w:eastAsia="ja-JP"/>
        </w:rPr>
      </w:pPr>
    </w:p>
    <w:p w14:paraId="709F225E" w14:textId="79AA875D" w:rsidR="00DE02EC" w:rsidRDefault="00DE02EC" w:rsidP="00DE02EC">
      <w:pPr>
        <w:pStyle w:val="Paragrafoelenco"/>
        <w:spacing w:after="0"/>
        <w:rPr>
          <w:rFonts w:ascii="Times New Roman" w:hAnsi="Times New Roman" w:cs="Times New Roman"/>
          <w:lang w:eastAsia="ja-JP"/>
        </w:rPr>
      </w:pPr>
      <w:bookmarkStart w:id="18" w:name="OLE_LINK11"/>
      <w:bookmarkStart w:id="19" w:name="OLE_LINK12"/>
      <w:r w:rsidRPr="007907D1">
        <w:rPr>
          <w:rFonts w:ascii="Times New Roman" w:hAnsi="Times New Roman" w:cs="Times New Roman"/>
          <w:b/>
          <w:bCs/>
          <w:u w:val="single"/>
          <w:lang w:eastAsia="ja-JP"/>
        </w:rPr>
        <w:t>RESPONSE:</w:t>
      </w:r>
      <w:r>
        <w:rPr>
          <w:rFonts w:ascii="Times New Roman" w:hAnsi="Times New Roman" w:cs="Times New Roman"/>
          <w:b/>
          <w:bCs/>
          <w:u w:val="single"/>
          <w:lang w:eastAsia="ja-JP"/>
        </w:rPr>
        <w:t xml:space="preserve"> </w:t>
      </w:r>
      <w:bookmarkEnd w:id="18"/>
      <w:bookmarkEnd w:id="19"/>
      <w:r w:rsidRPr="00DE02EC">
        <w:rPr>
          <w:rFonts w:ascii="Times New Roman" w:hAnsi="Times New Roman" w:cs="Times New Roman"/>
          <w:lang w:eastAsia="ja-JP"/>
        </w:rPr>
        <w:t>We</w:t>
      </w:r>
      <w:r>
        <w:rPr>
          <w:rFonts w:ascii="Times New Roman" w:hAnsi="Times New Roman" w:cs="Times New Roman"/>
          <w:lang w:eastAsia="ja-JP"/>
        </w:rPr>
        <w:t xml:space="preserve"> are sincerely sorry tha</w:t>
      </w:r>
      <w:r w:rsidR="00E54713">
        <w:rPr>
          <w:rFonts w:ascii="Times New Roman" w:hAnsi="Times New Roman" w:cs="Times New Roman"/>
          <w:lang w:eastAsia="ja-JP"/>
        </w:rPr>
        <w:t xml:space="preserve">t previous figures were not readable. Figures </w:t>
      </w:r>
      <w:del w:id="20" w:author="utente" w:date="2021-06-24T19:09:00Z">
        <w:r w:rsidR="00E54713" w:rsidDel="007505C1">
          <w:rPr>
            <w:rFonts w:ascii="Times New Roman" w:hAnsi="Times New Roman" w:cs="Times New Roman"/>
            <w:lang w:eastAsia="ja-JP"/>
          </w:rPr>
          <w:delText xml:space="preserve">were </w:delText>
        </w:r>
      </w:del>
      <w:ins w:id="21" w:author="utente" w:date="2021-06-24T19:09:00Z">
        <w:r w:rsidR="007505C1">
          <w:rPr>
            <w:rFonts w:ascii="Times New Roman" w:hAnsi="Times New Roman" w:cs="Times New Roman"/>
            <w:lang w:eastAsia="ja-JP"/>
          </w:rPr>
          <w:t>have now been</w:t>
        </w:r>
        <w:r w:rsidR="007505C1">
          <w:rPr>
            <w:rFonts w:ascii="Times New Roman" w:hAnsi="Times New Roman" w:cs="Times New Roman"/>
            <w:lang w:eastAsia="ja-JP"/>
          </w:rPr>
          <w:t xml:space="preserve"> </w:t>
        </w:r>
      </w:ins>
      <w:r w:rsidR="00E54713">
        <w:rPr>
          <w:rFonts w:ascii="Times New Roman" w:hAnsi="Times New Roman" w:cs="Times New Roman"/>
          <w:lang w:eastAsia="ja-JP"/>
        </w:rPr>
        <w:t>reproduced</w:t>
      </w:r>
      <w:r w:rsidR="00FB6EB6">
        <w:rPr>
          <w:rFonts w:ascii="Times New Roman" w:hAnsi="Times New Roman" w:cs="Times New Roman"/>
          <w:lang w:eastAsia="ja-JP"/>
        </w:rPr>
        <w:t xml:space="preserve"> and uploaded</w:t>
      </w:r>
      <w:r w:rsidR="00E54713">
        <w:rPr>
          <w:rFonts w:ascii="Times New Roman" w:hAnsi="Times New Roman" w:cs="Times New Roman"/>
          <w:lang w:eastAsia="ja-JP"/>
        </w:rPr>
        <w:t xml:space="preserve"> according to the resolution requirements of the journal. </w:t>
      </w:r>
    </w:p>
    <w:p w14:paraId="2BC41AEA" w14:textId="77777777" w:rsidR="00FA38A1" w:rsidRPr="00FA38A1" w:rsidRDefault="00FA38A1" w:rsidP="00FA38A1">
      <w:pPr>
        <w:rPr>
          <w:rFonts w:eastAsiaTheme="minorHAnsi"/>
          <w:lang w:eastAsia="ja-JP"/>
        </w:rPr>
      </w:pPr>
    </w:p>
    <w:p w14:paraId="2F5FC166" w14:textId="292925F3" w:rsidR="00D22129" w:rsidRDefault="00D22129" w:rsidP="00D22129">
      <w:pPr>
        <w:pStyle w:val="Paragrafoelenco"/>
        <w:numPr>
          <w:ilvl w:val="0"/>
          <w:numId w:val="7"/>
        </w:numPr>
        <w:spacing w:after="0"/>
        <w:rPr>
          <w:rFonts w:ascii="Times New Roman" w:hAnsi="Times New Roman" w:cs="Times New Roman"/>
          <w:lang w:eastAsia="ja-JP"/>
        </w:rPr>
      </w:pPr>
      <w:r w:rsidRPr="00B93030">
        <w:rPr>
          <w:rFonts w:ascii="Times New Roman" w:hAnsi="Times New Roman" w:cs="Times New Roman"/>
          <w:lang w:eastAsia="ja-JP"/>
        </w:rPr>
        <w:t>Spirits food has very high Odds and very wide confidence interval in all groups analyzed, probably due to a very small "n". Therefore, this association is very imprecise and should not be included in the conclusions. The authors should explain this association in the discussion and clarify what these foods groups are. </w:t>
      </w:r>
    </w:p>
    <w:p w14:paraId="2F6ED748" w14:textId="77777777" w:rsidR="00E47C36" w:rsidRDefault="00E47C36" w:rsidP="00E47C36">
      <w:pPr>
        <w:pStyle w:val="Paragrafoelenco"/>
        <w:spacing w:after="0"/>
        <w:rPr>
          <w:rFonts w:ascii="Times New Roman" w:hAnsi="Times New Roman" w:cs="Times New Roman"/>
          <w:b/>
          <w:bCs/>
          <w:u w:val="single"/>
          <w:lang w:eastAsia="ja-JP"/>
        </w:rPr>
      </w:pPr>
    </w:p>
    <w:p w14:paraId="2AA1A7EE" w14:textId="732D3C21" w:rsidR="00E47C36" w:rsidRDefault="00E47C36" w:rsidP="00E47C36">
      <w:pPr>
        <w:pStyle w:val="Paragrafoelenco"/>
        <w:spacing w:after="0"/>
        <w:rPr>
          <w:rFonts w:ascii="Times New Roman" w:hAnsi="Times New Roman" w:cs="Times New Roman"/>
          <w:lang w:eastAsia="ja-JP"/>
        </w:rPr>
      </w:pPr>
      <w:bookmarkStart w:id="22" w:name="OLE_LINK13"/>
      <w:bookmarkStart w:id="23" w:name="OLE_LINK14"/>
      <w:r w:rsidRPr="007907D1">
        <w:rPr>
          <w:rFonts w:ascii="Times New Roman" w:hAnsi="Times New Roman" w:cs="Times New Roman"/>
          <w:b/>
          <w:bCs/>
          <w:u w:val="single"/>
          <w:lang w:eastAsia="ja-JP"/>
        </w:rPr>
        <w:t>RESPONSE:</w:t>
      </w:r>
      <w:r w:rsidRPr="00E47C36">
        <w:rPr>
          <w:rFonts w:ascii="Times New Roman" w:hAnsi="Times New Roman" w:cs="Times New Roman"/>
          <w:lang w:eastAsia="ja-JP"/>
        </w:rPr>
        <w:t xml:space="preserve"> </w:t>
      </w:r>
      <w:bookmarkEnd w:id="22"/>
      <w:bookmarkEnd w:id="23"/>
      <w:r w:rsidRPr="00E47C36">
        <w:rPr>
          <w:rFonts w:ascii="Times New Roman" w:hAnsi="Times New Roman" w:cs="Times New Roman"/>
          <w:lang w:eastAsia="ja-JP"/>
        </w:rPr>
        <w:t>We</w:t>
      </w:r>
      <w:r w:rsidR="00B72A02">
        <w:rPr>
          <w:rFonts w:ascii="Times New Roman" w:hAnsi="Times New Roman" w:cs="Times New Roman"/>
          <w:lang w:eastAsia="ja-JP"/>
        </w:rPr>
        <w:t xml:space="preserve"> agree that </w:t>
      </w:r>
      <w:r w:rsidR="00431B77">
        <w:rPr>
          <w:rFonts w:ascii="Times New Roman" w:hAnsi="Times New Roman" w:cs="Times New Roman"/>
          <w:lang w:eastAsia="ja-JP"/>
        </w:rPr>
        <w:t>the association for spirits is imprecise and therefore we have removed spirits from the main results as you suggested.</w:t>
      </w:r>
    </w:p>
    <w:p w14:paraId="72DF501A" w14:textId="77777777" w:rsidR="00FA38A1" w:rsidRPr="00FA38A1" w:rsidRDefault="00FA38A1" w:rsidP="00FA38A1">
      <w:pPr>
        <w:rPr>
          <w:rFonts w:eastAsiaTheme="minorHAnsi"/>
          <w:lang w:eastAsia="ja-JP"/>
        </w:rPr>
      </w:pPr>
    </w:p>
    <w:p w14:paraId="2C509836" w14:textId="35C0E163" w:rsidR="00B42CA4" w:rsidRDefault="00D22129" w:rsidP="00B42CA4">
      <w:pPr>
        <w:pStyle w:val="Paragrafoelenco"/>
        <w:numPr>
          <w:ilvl w:val="0"/>
          <w:numId w:val="7"/>
        </w:numPr>
        <w:spacing w:after="0"/>
        <w:rPr>
          <w:rFonts w:ascii="Times New Roman" w:hAnsi="Times New Roman" w:cs="Times New Roman"/>
          <w:lang w:eastAsia="ja-JP"/>
        </w:rPr>
      </w:pPr>
      <w:r w:rsidRPr="00B93030">
        <w:rPr>
          <w:rFonts w:ascii="Times New Roman" w:hAnsi="Times New Roman" w:cs="Times New Roman"/>
          <w:lang w:eastAsia="ja-JP"/>
        </w:rPr>
        <w:t>The authors have described the relationship between food groups and eating time slots in diabetics and non-diabetics participants. In addition, the authors have studied how such relationships may vary by status diabetes. One concern is that the results of this study are conditional on the diagnosis of diabetes. That is, diabetic participants require a dietary strategy and have different lifestyles than non-diabetics. So, if we focus only on diabetics, it would be interesting to add a table stratified by years diagnosed, or by controlled and uncontrolled diabetes, if possible.</w:t>
      </w:r>
    </w:p>
    <w:p w14:paraId="180613A5" w14:textId="77777777" w:rsidR="00B42CA4" w:rsidRDefault="00B42CA4" w:rsidP="00B42CA4">
      <w:pPr>
        <w:pStyle w:val="Paragrafoelenco"/>
        <w:spacing w:after="0"/>
        <w:rPr>
          <w:rFonts w:ascii="Times New Roman" w:hAnsi="Times New Roman" w:cs="Times New Roman"/>
          <w:b/>
          <w:bCs/>
          <w:u w:val="single"/>
          <w:lang w:eastAsia="ja-JP"/>
        </w:rPr>
      </w:pPr>
    </w:p>
    <w:p w14:paraId="43935234" w14:textId="026FCFE6" w:rsidR="00B42CA4" w:rsidRPr="00B42CA4" w:rsidRDefault="00B42CA4" w:rsidP="00B42CA4">
      <w:pPr>
        <w:pStyle w:val="Paragrafoelenco"/>
        <w:spacing w:after="0"/>
        <w:rPr>
          <w:rFonts w:ascii="Times New Roman" w:hAnsi="Times New Roman" w:cs="Times New Roman"/>
          <w:lang w:eastAsia="ja-JP"/>
        </w:rPr>
      </w:pPr>
      <w:r w:rsidRPr="007907D1">
        <w:rPr>
          <w:rFonts w:ascii="Times New Roman" w:hAnsi="Times New Roman" w:cs="Times New Roman"/>
          <w:b/>
          <w:bCs/>
          <w:u w:val="single"/>
          <w:lang w:eastAsia="ja-JP"/>
        </w:rPr>
        <w:t>RESPONSE:</w:t>
      </w:r>
      <w:r>
        <w:rPr>
          <w:rFonts w:ascii="Times New Roman" w:hAnsi="Times New Roman" w:cs="Times New Roman"/>
          <w:b/>
          <w:bCs/>
          <w:u w:val="single"/>
          <w:lang w:eastAsia="ja-JP"/>
        </w:rPr>
        <w:t xml:space="preserve"> </w:t>
      </w:r>
      <w:r w:rsidRPr="00B42CA4">
        <w:rPr>
          <w:rFonts w:ascii="Times New Roman" w:hAnsi="Times New Roman" w:cs="Times New Roman"/>
          <w:lang w:eastAsia="ja-JP"/>
        </w:rPr>
        <w:t>Thanks</w:t>
      </w:r>
      <w:r>
        <w:rPr>
          <w:rFonts w:ascii="Times New Roman" w:hAnsi="Times New Roman" w:cs="Times New Roman"/>
          <w:lang w:eastAsia="ja-JP"/>
        </w:rPr>
        <w:t xml:space="preserve"> for the </w:t>
      </w:r>
      <w:r w:rsidR="00657F97">
        <w:rPr>
          <w:rFonts w:ascii="Times New Roman" w:hAnsi="Times New Roman" w:cs="Times New Roman"/>
          <w:lang w:eastAsia="ja-JP"/>
        </w:rPr>
        <w:t xml:space="preserve">interesting </w:t>
      </w:r>
      <w:r>
        <w:rPr>
          <w:rFonts w:ascii="Times New Roman" w:hAnsi="Times New Roman" w:cs="Times New Roman"/>
          <w:lang w:eastAsia="ja-JP"/>
        </w:rPr>
        <w:t xml:space="preserve">recommendation. </w:t>
      </w:r>
      <w:r w:rsidR="00F55712">
        <w:rPr>
          <w:rFonts w:ascii="Times New Roman" w:hAnsi="Times New Roman" w:cs="Times New Roman"/>
          <w:lang w:eastAsia="ja-JP"/>
        </w:rPr>
        <w:t xml:space="preserve">In the current analysis, we defined diagnosed diabetes as self-reported </w:t>
      </w:r>
      <w:r w:rsidR="00930922">
        <w:rPr>
          <w:rFonts w:ascii="Times New Roman" w:hAnsi="Times New Roman" w:cs="Times New Roman"/>
          <w:lang w:eastAsia="ja-JP"/>
        </w:rPr>
        <w:t xml:space="preserve">or under treatment for diabetes, therefore these participants are aware of their conditions. </w:t>
      </w:r>
      <w:del w:id="24" w:author="utente" w:date="2021-06-24T19:11:00Z">
        <w:r w:rsidR="0010104C" w:rsidDel="007505C1">
          <w:rPr>
            <w:rFonts w:ascii="Times New Roman" w:hAnsi="Times New Roman" w:cs="Times New Roman"/>
            <w:lang w:eastAsia="ja-JP"/>
          </w:rPr>
          <w:delText>Therefore</w:delText>
        </w:r>
      </w:del>
      <w:ins w:id="25" w:author="utente" w:date="2021-06-24T19:11:00Z">
        <w:r w:rsidR="007505C1">
          <w:rPr>
            <w:rFonts w:ascii="Times New Roman" w:hAnsi="Times New Roman" w:cs="Times New Roman"/>
            <w:lang w:eastAsia="ja-JP"/>
          </w:rPr>
          <w:t>Hence</w:t>
        </w:r>
      </w:ins>
      <w:r w:rsidR="00395E0B">
        <w:rPr>
          <w:rFonts w:ascii="Times New Roman" w:hAnsi="Times New Roman" w:cs="Times New Roman"/>
          <w:lang w:eastAsia="ja-JP"/>
        </w:rPr>
        <w:t>,</w:t>
      </w:r>
      <w:r w:rsidR="0010104C">
        <w:rPr>
          <w:rFonts w:ascii="Times New Roman" w:hAnsi="Times New Roman" w:cs="Times New Roman"/>
          <w:lang w:eastAsia="ja-JP"/>
        </w:rPr>
        <w:t xml:space="preserve"> as expected we found that they were avoiding foods such as puddings </w:t>
      </w:r>
      <w:r w:rsidR="00323D7E">
        <w:rPr>
          <w:rFonts w:ascii="Times New Roman" w:hAnsi="Times New Roman" w:cs="Times New Roman"/>
          <w:lang w:eastAsia="ja-JP"/>
        </w:rPr>
        <w:t>during later time of the day.</w:t>
      </w:r>
      <w:r w:rsidR="00395E0B">
        <w:rPr>
          <w:rFonts w:ascii="Times New Roman" w:hAnsi="Times New Roman" w:cs="Times New Roman"/>
          <w:lang w:eastAsia="ja-JP"/>
        </w:rPr>
        <w:t xml:space="preserve"> </w:t>
      </w:r>
      <w:r w:rsidR="002C3091">
        <w:rPr>
          <w:rFonts w:ascii="Times New Roman" w:hAnsi="Times New Roman" w:cs="Times New Roman"/>
          <w:lang w:eastAsia="ja-JP"/>
        </w:rPr>
        <w:t xml:space="preserve">On the other hand, undiagnosed diabetics were defined as </w:t>
      </w:r>
      <w:r w:rsidR="0057592C">
        <w:rPr>
          <w:rFonts w:ascii="Times New Roman" w:hAnsi="Times New Roman" w:cs="Times New Roman"/>
          <w:lang w:eastAsia="ja-JP"/>
        </w:rPr>
        <w:t xml:space="preserve">either fasting glucose &gt;= 7.00 mmol/L or HbA1c </w:t>
      </w:r>
      <w:r w:rsidR="009D5276">
        <w:rPr>
          <w:rFonts w:ascii="Times New Roman" w:hAnsi="Times New Roman" w:cs="Times New Roman"/>
          <w:lang w:eastAsia="ja-JP"/>
        </w:rPr>
        <w:t xml:space="preserve">&gt;= 6.5% but </w:t>
      </w:r>
      <w:r w:rsidR="0059084E">
        <w:rPr>
          <w:rFonts w:ascii="Times New Roman" w:hAnsi="Times New Roman" w:cs="Times New Roman"/>
          <w:lang w:eastAsia="ja-JP"/>
        </w:rPr>
        <w:t>they did not report</w:t>
      </w:r>
      <w:r w:rsidR="00B35A34">
        <w:rPr>
          <w:rFonts w:ascii="Times New Roman" w:hAnsi="Times New Roman" w:cs="Times New Roman"/>
          <w:lang w:eastAsia="ja-JP"/>
        </w:rPr>
        <w:t>/were not aware</w:t>
      </w:r>
      <w:r w:rsidR="0059084E">
        <w:rPr>
          <w:rFonts w:ascii="Times New Roman" w:hAnsi="Times New Roman" w:cs="Times New Roman"/>
          <w:lang w:eastAsia="ja-JP"/>
        </w:rPr>
        <w:t xml:space="preserve"> that they have diabetes (un-</w:t>
      </w:r>
      <w:r w:rsidR="004F02D6">
        <w:rPr>
          <w:rFonts w:ascii="Times New Roman" w:hAnsi="Times New Roman" w:cs="Times New Roman"/>
          <w:lang w:eastAsia="ja-JP"/>
        </w:rPr>
        <w:t>diagnosed</w:t>
      </w:r>
      <w:r w:rsidR="0059084E">
        <w:rPr>
          <w:rFonts w:ascii="Times New Roman" w:hAnsi="Times New Roman" w:cs="Times New Roman"/>
          <w:lang w:eastAsia="ja-JP"/>
        </w:rPr>
        <w:t xml:space="preserve"> diabetes)</w:t>
      </w:r>
      <w:r w:rsidR="008621C2">
        <w:rPr>
          <w:rFonts w:ascii="Times New Roman" w:hAnsi="Times New Roman" w:cs="Times New Roman"/>
          <w:lang w:eastAsia="ja-JP"/>
        </w:rPr>
        <w:t xml:space="preserve">. </w:t>
      </w:r>
      <w:r w:rsidR="008D74DA">
        <w:rPr>
          <w:rFonts w:ascii="Times New Roman" w:hAnsi="Times New Roman" w:cs="Times New Roman"/>
          <w:lang w:eastAsia="ja-JP"/>
        </w:rPr>
        <w:t>Unfortunately</w:t>
      </w:r>
      <w:r w:rsidR="008621C2">
        <w:rPr>
          <w:rFonts w:ascii="Times New Roman" w:hAnsi="Times New Roman" w:cs="Times New Roman"/>
          <w:lang w:eastAsia="ja-JP"/>
        </w:rPr>
        <w:t xml:space="preserve">, </w:t>
      </w:r>
      <w:r w:rsidR="00676D72">
        <w:rPr>
          <w:rFonts w:ascii="Times New Roman" w:hAnsi="Times New Roman" w:cs="Times New Roman"/>
          <w:lang w:eastAsia="ja-JP"/>
        </w:rPr>
        <w:t xml:space="preserve">controlled or uncontrolled, </w:t>
      </w:r>
      <w:r w:rsidR="0037655D">
        <w:rPr>
          <w:rFonts w:ascii="Times New Roman" w:hAnsi="Times New Roman" w:cs="Times New Roman"/>
          <w:lang w:eastAsia="ja-JP"/>
        </w:rPr>
        <w:t xml:space="preserve">years of diagnosis </w:t>
      </w:r>
      <w:r w:rsidR="00BF5AF6">
        <w:rPr>
          <w:rFonts w:ascii="Times New Roman" w:hAnsi="Times New Roman" w:cs="Times New Roman"/>
          <w:lang w:eastAsia="ja-JP"/>
        </w:rPr>
        <w:t>are</w:t>
      </w:r>
      <w:r w:rsidR="0037655D">
        <w:rPr>
          <w:rFonts w:ascii="Times New Roman" w:hAnsi="Times New Roman" w:cs="Times New Roman"/>
          <w:lang w:eastAsia="ja-JP"/>
        </w:rPr>
        <w:t xml:space="preserve"> not available </w:t>
      </w:r>
      <w:r w:rsidR="00516139">
        <w:rPr>
          <w:rFonts w:ascii="Times New Roman" w:hAnsi="Times New Roman" w:cs="Times New Roman"/>
          <w:lang w:eastAsia="ja-JP"/>
        </w:rPr>
        <w:t xml:space="preserve">from the NDNS RP data. </w:t>
      </w:r>
      <w:r w:rsidR="00CB6CC1">
        <w:rPr>
          <w:rFonts w:ascii="Times New Roman" w:hAnsi="Times New Roman" w:cs="Times New Roman"/>
          <w:lang w:eastAsia="ja-JP"/>
        </w:rPr>
        <w:t xml:space="preserve">We are </w:t>
      </w:r>
      <w:bookmarkStart w:id="26" w:name="_GoBack"/>
      <w:bookmarkEnd w:id="26"/>
      <w:del w:id="27" w:author="utente" w:date="2021-06-24T19:12:00Z">
        <w:r w:rsidR="00CB6CC1" w:rsidDel="007505C1">
          <w:rPr>
            <w:rFonts w:ascii="Times New Roman" w:hAnsi="Times New Roman" w:cs="Times New Roman"/>
            <w:lang w:eastAsia="ja-JP"/>
          </w:rPr>
          <w:delText xml:space="preserve">really </w:delText>
        </w:r>
      </w:del>
      <w:r w:rsidR="00CB6CC1">
        <w:rPr>
          <w:rFonts w:ascii="Times New Roman" w:hAnsi="Times New Roman" w:cs="Times New Roman"/>
          <w:lang w:eastAsia="ja-JP"/>
        </w:rPr>
        <w:t xml:space="preserve">sorry we cannot perform further stratification based on these variables. </w:t>
      </w:r>
    </w:p>
    <w:p w14:paraId="15F6C559" w14:textId="216D5751" w:rsidR="00DB633E" w:rsidRDefault="00DB633E" w:rsidP="00D22129">
      <w:pPr>
        <w:pStyle w:val="Paragrafoelenco"/>
        <w:spacing w:after="0"/>
        <w:rPr>
          <w:rFonts w:ascii="Times New Roman" w:eastAsia="Times New Roman" w:hAnsi="Times New Roman" w:cs="Times New Roman"/>
          <w:sz w:val="24"/>
          <w:lang w:eastAsia="zh-CN"/>
        </w:rPr>
      </w:pPr>
    </w:p>
    <w:p w14:paraId="7ABB7186" w14:textId="1F549442" w:rsidR="008A320C" w:rsidRPr="00D22129" w:rsidRDefault="008A320C" w:rsidP="00D22129">
      <w:pPr>
        <w:pStyle w:val="Paragrafoelenco"/>
        <w:spacing w:after="0"/>
        <w:rPr>
          <w:rFonts w:ascii="Times New Roman" w:eastAsia="Times New Roman" w:hAnsi="Times New Roman" w:cs="Times New Roman"/>
          <w:sz w:val="24"/>
          <w:lang w:eastAsia="zh-CN"/>
        </w:rPr>
      </w:pPr>
    </w:p>
    <w:p w14:paraId="6E165843" w14:textId="77777777" w:rsidR="00F548D7" w:rsidRPr="00F548D7" w:rsidRDefault="00F548D7" w:rsidP="00F548D7"/>
    <w:p w14:paraId="5410276A" w14:textId="77777777" w:rsidR="00F548D7" w:rsidRPr="00F548D7" w:rsidRDefault="00F548D7" w:rsidP="00F548D7">
      <w:pPr>
        <w:pStyle w:val="Paragrafoelenco"/>
        <w:rPr>
          <w:rFonts w:ascii="Times New Roman" w:hAnsi="Times New Roman" w:cs="Times New Roman"/>
          <w:lang w:eastAsia="ja-JP"/>
        </w:rPr>
      </w:pPr>
    </w:p>
    <w:sectPr w:rsidR="00F548D7" w:rsidRPr="00F548D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Luigi" w:date="2021-06-04T17:21:00Z" w:initials="L">
    <w:p w14:paraId="5AAA43F7" w14:textId="76CA2D91" w:rsidR="00E240CF" w:rsidRPr="00E240CF" w:rsidRDefault="00E240CF">
      <w:pPr>
        <w:pStyle w:val="Testocommento"/>
        <w:rPr>
          <w:lang w:val="en-GB"/>
        </w:rPr>
      </w:pPr>
      <w:r>
        <w:rPr>
          <w:rStyle w:val="Rimandocommento"/>
        </w:rPr>
        <w:annotationRef/>
      </w:r>
      <w:r>
        <w:rPr>
          <w:lang w:val="en-GB"/>
        </w:rPr>
        <w:t>Not sure what is meant by sensitivity analysis but what the reviewer is saying is that we should check the total intake of the various food groups for the different categories to be able to detect possible inconsistencies. However since, as we have explained</w:t>
      </w:r>
      <w:r w:rsidR="00B35A34">
        <w:rPr>
          <w:lang w:val="en-GB"/>
        </w:rPr>
        <w:t xml:space="preserve"> in reply to previous reviewer comment</w:t>
      </w:r>
      <w:r>
        <w:rPr>
          <w:lang w:val="en-GB"/>
        </w:rPr>
        <w:t xml:space="preserve">, the dietary assessment method by </w:t>
      </w:r>
      <w:r w:rsidR="00B35A34">
        <w:rPr>
          <w:lang w:val="en-GB"/>
        </w:rPr>
        <w:t>4 day diet diary is accurate/well validated, I expect that any unexpected differences (then again in which direction?) may be due to differential misreporting.</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AA43F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4DF3C" w16cex:dateUtc="2021-06-04T16:19:00Z"/>
  <w16cex:commentExtensible w16cex:durableId="24733ECC" w16cex:dateUtc="2021-06-15T05:59:00Z"/>
  <w16cex:commentExtensible w16cex:durableId="2464DF88" w16cex:dateUtc="2021-06-04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334C43" w16cid:durableId="2464DF3C"/>
  <w16cid:commentId w16cid:paraId="08CF919B" w16cid:durableId="24733ECC"/>
  <w16cid:commentId w16cid:paraId="5AAA43F7" w16cid:durableId="2464DF8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E88ED5" w14:textId="77777777" w:rsidR="004C64A1" w:rsidRDefault="004C64A1" w:rsidP="00AD627A">
      <w:r>
        <w:separator/>
      </w:r>
    </w:p>
  </w:endnote>
  <w:endnote w:type="continuationSeparator" w:id="0">
    <w:p w14:paraId="7E82BF52" w14:textId="77777777" w:rsidR="004C64A1" w:rsidRDefault="004C64A1" w:rsidP="00AD6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UI"/>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A840E5" w14:textId="77777777" w:rsidR="004C64A1" w:rsidRDefault="004C64A1" w:rsidP="00AD627A">
      <w:r>
        <w:separator/>
      </w:r>
    </w:p>
  </w:footnote>
  <w:footnote w:type="continuationSeparator" w:id="0">
    <w:p w14:paraId="7FD05061" w14:textId="77777777" w:rsidR="004C64A1" w:rsidRDefault="004C64A1" w:rsidP="00AD627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13E72"/>
    <w:multiLevelType w:val="hybridMultilevel"/>
    <w:tmpl w:val="D6806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191783"/>
    <w:multiLevelType w:val="multilevel"/>
    <w:tmpl w:val="F99445FA"/>
    <w:lvl w:ilvl="0">
      <w:start w:val="1"/>
      <w:numFmt w:val="decimal"/>
      <w:pStyle w:val="Titolo1"/>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F1D4C72"/>
    <w:multiLevelType w:val="hybridMultilevel"/>
    <w:tmpl w:val="FD427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2"/>
  </w:num>
  <w:num w:numId="7">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igi">
    <w15:presenceInfo w15:providerId="Windows Live" w15:userId="a7fedf701ad546d5"/>
  </w15:person>
  <w15:person w15:author="utente">
    <w15:presenceInfo w15:providerId="None" w15:userId="uten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720"/>
  <w:hyphenationZone w:val="283"/>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BB8"/>
    <w:rsid w:val="00002395"/>
    <w:rsid w:val="00005CA0"/>
    <w:rsid w:val="0001739C"/>
    <w:rsid w:val="00030541"/>
    <w:rsid w:val="00046CD2"/>
    <w:rsid w:val="00053286"/>
    <w:rsid w:val="00057499"/>
    <w:rsid w:val="00060D81"/>
    <w:rsid w:val="000742B2"/>
    <w:rsid w:val="000751E0"/>
    <w:rsid w:val="000763F4"/>
    <w:rsid w:val="0008777B"/>
    <w:rsid w:val="000C0FA0"/>
    <w:rsid w:val="000C6629"/>
    <w:rsid w:val="000C699A"/>
    <w:rsid w:val="000D0123"/>
    <w:rsid w:val="0010104C"/>
    <w:rsid w:val="00132D46"/>
    <w:rsid w:val="00134B2C"/>
    <w:rsid w:val="001741C2"/>
    <w:rsid w:val="001976CD"/>
    <w:rsid w:val="001A5D50"/>
    <w:rsid w:val="001F55E2"/>
    <w:rsid w:val="002043EA"/>
    <w:rsid w:val="00211BBF"/>
    <w:rsid w:val="00247E17"/>
    <w:rsid w:val="00250BF5"/>
    <w:rsid w:val="00285184"/>
    <w:rsid w:val="0028649B"/>
    <w:rsid w:val="002916F2"/>
    <w:rsid w:val="00296275"/>
    <w:rsid w:val="002B269E"/>
    <w:rsid w:val="002C3091"/>
    <w:rsid w:val="002C79AC"/>
    <w:rsid w:val="002E17D5"/>
    <w:rsid w:val="002F4B66"/>
    <w:rsid w:val="002F508B"/>
    <w:rsid w:val="0031555E"/>
    <w:rsid w:val="00323D7E"/>
    <w:rsid w:val="00340CFF"/>
    <w:rsid w:val="00364D8E"/>
    <w:rsid w:val="003672AE"/>
    <w:rsid w:val="00370CBB"/>
    <w:rsid w:val="0037655D"/>
    <w:rsid w:val="00395E0B"/>
    <w:rsid w:val="00397AA3"/>
    <w:rsid w:val="003A468D"/>
    <w:rsid w:val="003B42BD"/>
    <w:rsid w:val="003B4821"/>
    <w:rsid w:val="003B6F2B"/>
    <w:rsid w:val="003C21BD"/>
    <w:rsid w:val="003D57D9"/>
    <w:rsid w:val="003D74DC"/>
    <w:rsid w:val="003F300C"/>
    <w:rsid w:val="0040157C"/>
    <w:rsid w:val="00416E0D"/>
    <w:rsid w:val="004204E8"/>
    <w:rsid w:val="00424D91"/>
    <w:rsid w:val="00426005"/>
    <w:rsid w:val="00431B77"/>
    <w:rsid w:val="00432BB8"/>
    <w:rsid w:val="004363A5"/>
    <w:rsid w:val="00447066"/>
    <w:rsid w:val="004852FC"/>
    <w:rsid w:val="00491535"/>
    <w:rsid w:val="004A3579"/>
    <w:rsid w:val="004C063E"/>
    <w:rsid w:val="004C64A1"/>
    <w:rsid w:val="004D6E9D"/>
    <w:rsid w:val="004E077F"/>
    <w:rsid w:val="004F02D6"/>
    <w:rsid w:val="004F1688"/>
    <w:rsid w:val="00516139"/>
    <w:rsid w:val="00523E87"/>
    <w:rsid w:val="00537631"/>
    <w:rsid w:val="00552A02"/>
    <w:rsid w:val="005738B7"/>
    <w:rsid w:val="0057592C"/>
    <w:rsid w:val="00581699"/>
    <w:rsid w:val="0059084E"/>
    <w:rsid w:val="005A1B76"/>
    <w:rsid w:val="005B0B30"/>
    <w:rsid w:val="005C7CBA"/>
    <w:rsid w:val="005D7A31"/>
    <w:rsid w:val="006072D6"/>
    <w:rsid w:val="006241C8"/>
    <w:rsid w:val="00633659"/>
    <w:rsid w:val="006420E1"/>
    <w:rsid w:val="006465A5"/>
    <w:rsid w:val="00656136"/>
    <w:rsid w:val="00657F97"/>
    <w:rsid w:val="00676D72"/>
    <w:rsid w:val="0069151A"/>
    <w:rsid w:val="006915E2"/>
    <w:rsid w:val="00696FC3"/>
    <w:rsid w:val="00697FA2"/>
    <w:rsid w:val="006C054E"/>
    <w:rsid w:val="006C6DCE"/>
    <w:rsid w:val="006D0C24"/>
    <w:rsid w:val="006E7E95"/>
    <w:rsid w:val="006F5879"/>
    <w:rsid w:val="007235AF"/>
    <w:rsid w:val="00725585"/>
    <w:rsid w:val="007340DB"/>
    <w:rsid w:val="007505C1"/>
    <w:rsid w:val="0077108A"/>
    <w:rsid w:val="0079026B"/>
    <w:rsid w:val="007907D1"/>
    <w:rsid w:val="007918BB"/>
    <w:rsid w:val="007D7C2D"/>
    <w:rsid w:val="007E4F73"/>
    <w:rsid w:val="007E76FA"/>
    <w:rsid w:val="007F35FA"/>
    <w:rsid w:val="007F5029"/>
    <w:rsid w:val="00804E34"/>
    <w:rsid w:val="00805714"/>
    <w:rsid w:val="008250B8"/>
    <w:rsid w:val="008266FB"/>
    <w:rsid w:val="00833FF5"/>
    <w:rsid w:val="00834C69"/>
    <w:rsid w:val="008416E4"/>
    <w:rsid w:val="00847DAB"/>
    <w:rsid w:val="00850054"/>
    <w:rsid w:val="008569A5"/>
    <w:rsid w:val="008621C2"/>
    <w:rsid w:val="008637DE"/>
    <w:rsid w:val="00871896"/>
    <w:rsid w:val="00884557"/>
    <w:rsid w:val="0088629B"/>
    <w:rsid w:val="008A320C"/>
    <w:rsid w:val="008D1E8A"/>
    <w:rsid w:val="008D74DA"/>
    <w:rsid w:val="008E4F50"/>
    <w:rsid w:val="008E5914"/>
    <w:rsid w:val="008E664C"/>
    <w:rsid w:val="008F68C3"/>
    <w:rsid w:val="00906769"/>
    <w:rsid w:val="00920551"/>
    <w:rsid w:val="00930922"/>
    <w:rsid w:val="00952DD4"/>
    <w:rsid w:val="009637AE"/>
    <w:rsid w:val="00965DB0"/>
    <w:rsid w:val="009D4439"/>
    <w:rsid w:val="009D5276"/>
    <w:rsid w:val="009D7A5A"/>
    <w:rsid w:val="009F18B5"/>
    <w:rsid w:val="009F3782"/>
    <w:rsid w:val="009F4E31"/>
    <w:rsid w:val="00A17BFD"/>
    <w:rsid w:val="00A21FA6"/>
    <w:rsid w:val="00A33449"/>
    <w:rsid w:val="00A4229B"/>
    <w:rsid w:val="00A46869"/>
    <w:rsid w:val="00A51568"/>
    <w:rsid w:val="00A628D6"/>
    <w:rsid w:val="00A63A30"/>
    <w:rsid w:val="00A64432"/>
    <w:rsid w:val="00A81F3C"/>
    <w:rsid w:val="00A85617"/>
    <w:rsid w:val="00AA3F81"/>
    <w:rsid w:val="00AC411A"/>
    <w:rsid w:val="00AD627A"/>
    <w:rsid w:val="00AE2541"/>
    <w:rsid w:val="00AF6661"/>
    <w:rsid w:val="00B07CE9"/>
    <w:rsid w:val="00B35A34"/>
    <w:rsid w:val="00B37187"/>
    <w:rsid w:val="00B42CA4"/>
    <w:rsid w:val="00B45992"/>
    <w:rsid w:val="00B6496B"/>
    <w:rsid w:val="00B72A02"/>
    <w:rsid w:val="00B93030"/>
    <w:rsid w:val="00BE4B94"/>
    <w:rsid w:val="00BF5AF6"/>
    <w:rsid w:val="00C0092F"/>
    <w:rsid w:val="00C00CA0"/>
    <w:rsid w:val="00C222D6"/>
    <w:rsid w:val="00C44DF8"/>
    <w:rsid w:val="00C61549"/>
    <w:rsid w:val="00C6161D"/>
    <w:rsid w:val="00C619A3"/>
    <w:rsid w:val="00C83CF0"/>
    <w:rsid w:val="00C93B25"/>
    <w:rsid w:val="00CA447B"/>
    <w:rsid w:val="00CB6CC1"/>
    <w:rsid w:val="00CE4C02"/>
    <w:rsid w:val="00CF4341"/>
    <w:rsid w:val="00CF47AD"/>
    <w:rsid w:val="00CF6AC0"/>
    <w:rsid w:val="00D067CF"/>
    <w:rsid w:val="00D07DEC"/>
    <w:rsid w:val="00D22129"/>
    <w:rsid w:val="00D279FE"/>
    <w:rsid w:val="00D7512A"/>
    <w:rsid w:val="00D85137"/>
    <w:rsid w:val="00DB507E"/>
    <w:rsid w:val="00DB633E"/>
    <w:rsid w:val="00DE02EC"/>
    <w:rsid w:val="00E0590D"/>
    <w:rsid w:val="00E060A9"/>
    <w:rsid w:val="00E06477"/>
    <w:rsid w:val="00E0764E"/>
    <w:rsid w:val="00E240CF"/>
    <w:rsid w:val="00E47C36"/>
    <w:rsid w:val="00E54713"/>
    <w:rsid w:val="00E67C92"/>
    <w:rsid w:val="00E915B2"/>
    <w:rsid w:val="00EA7F69"/>
    <w:rsid w:val="00EC3B97"/>
    <w:rsid w:val="00EC5713"/>
    <w:rsid w:val="00ED1D0A"/>
    <w:rsid w:val="00EF0618"/>
    <w:rsid w:val="00F06CE8"/>
    <w:rsid w:val="00F21008"/>
    <w:rsid w:val="00F22522"/>
    <w:rsid w:val="00F27C11"/>
    <w:rsid w:val="00F31850"/>
    <w:rsid w:val="00F3245D"/>
    <w:rsid w:val="00F4169B"/>
    <w:rsid w:val="00F548D7"/>
    <w:rsid w:val="00F55712"/>
    <w:rsid w:val="00F56C66"/>
    <w:rsid w:val="00F668F4"/>
    <w:rsid w:val="00F84E7F"/>
    <w:rsid w:val="00F87435"/>
    <w:rsid w:val="00F911DD"/>
    <w:rsid w:val="00FA38A1"/>
    <w:rsid w:val="00FB6EB6"/>
    <w:rsid w:val="00FC0E29"/>
    <w:rsid w:val="00FD595C"/>
    <w:rsid w:val="00FF4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65B0489"/>
  <w15:chartTrackingRefBased/>
  <w15:docId w15:val="{37A4578C-F086-1B41-9081-2E5B50C4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44DF8"/>
    <w:rPr>
      <w:rFonts w:ascii="Times New Roman" w:eastAsia="Times New Roman" w:hAnsi="Times New Roman" w:cs="Times New Roman"/>
    </w:rPr>
  </w:style>
  <w:style w:type="paragraph" w:styleId="Titolo1">
    <w:name w:val="heading 1"/>
    <w:basedOn w:val="Normale"/>
    <w:next w:val="Corpotesto"/>
    <w:link w:val="Titolo1Carattere"/>
    <w:uiPriority w:val="9"/>
    <w:qFormat/>
    <w:rsid w:val="00002395"/>
    <w:pPr>
      <w:keepNext/>
      <w:keepLines/>
      <w:numPr>
        <w:numId w:val="5"/>
      </w:numPr>
      <w:spacing w:before="480"/>
      <w:outlineLvl w:val="0"/>
    </w:pPr>
    <w:rPr>
      <w:rFonts w:asciiTheme="majorHAnsi" w:eastAsiaTheme="majorEastAsia" w:hAnsiTheme="majorHAnsi" w:cstheme="majorBidi"/>
      <w:b/>
      <w:bCs/>
      <w:color w:val="000000" w:themeColor="text1"/>
      <w:sz w:val="28"/>
      <w:szCs w:val="32"/>
      <w:lang w:eastAsia="en-US"/>
    </w:rPr>
  </w:style>
  <w:style w:type="paragraph" w:styleId="Titolo2">
    <w:name w:val="heading 2"/>
    <w:basedOn w:val="Normale"/>
    <w:next w:val="Corpotesto"/>
    <w:link w:val="Titolo2Carattere"/>
    <w:uiPriority w:val="9"/>
    <w:unhideWhenUsed/>
    <w:qFormat/>
    <w:rsid w:val="00002395"/>
    <w:pPr>
      <w:keepNext/>
      <w:keepLines/>
      <w:numPr>
        <w:ilvl w:val="1"/>
        <w:numId w:val="5"/>
      </w:numPr>
      <w:spacing w:before="200" w:after="200"/>
      <w:outlineLvl w:val="1"/>
    </w:pPr>
    <w:rPr>
      <w:rFonts w:asciiTheme="majorHAnsi" w:eastAsiaTheme="majorEastAsia" w:hAnsiTheme="majorHAnsi" w:cstheme="majorBidi"/>
      <w:b/>
      <w:bCs/>
      <w:color w:val="000000" w:themeColor="text1"/>
      <w:sz w:val="28"/>
      <w:szCs w:val="32"/>
      <w:lang w:eastAsia="en-US"/>
    </w:rPr>
  </w:style>
  <w:style w:type="paragraph" w:styleId="Titolo3">
    <w:name w:val="heading 3"/>
    <w:basedOn w:val="Normale"/>
    <w:next w:val="Corpotesto"/>
    <w:link w:val="Titolo3Carattere"/>
    <w:uiPriority w:val="9"/>
    <w:unhideWhenUsed/>
    <w:qFormat/>
    <w:rsid w:val="00002395"/>
    <w:pPr>
      <w:keepNext/>
      <w:keepLines/>
      <w:numPr>
        <w:ilvl w:val="2"/>
        <w:numId w:val="5"/>
      </w:numPr>
      <w:spacing w:before="200" w:after="200"/>
      <w:outlineLvl w:val="2"/>
    </w:pPr>
    <w:rPr>
      <w:rFonts w:asciiTheme="majorHAnsi" w:eastAsiaTheme="majorEastAsia" w:hAnsiTheme="majorHAnsi" w:cstheme="majorBidi"/>
      <w:b/>
      <w:bCs/>
      <w:color w:val="000000" w:themeColor="text1"/>
      <w:sz w:val="28"/>
      <w:szCs w:val="28"/>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002395"/>
    <w:rPr>
      <w:rFonts w:asciiTheme="majorHAnsi" w:eastAsiaTheme="majorEastAsia" w:hAnsiTheme="majorHAnsi" w:cstheme="majorBidi"/>
      <w:b/>
      <w:bCs/>
      <w:color w:val="000000" w:themeColor="text1"/>
      <w:sz w:val="28"/>
      <w:szCs w:val="32"/>
      <w:lang w:val="en-US" w:eastAsia="en-US"/>
    </w:rPr>
  </w:style>
  <w:style w:type="paragraph" w:styleId="Corpotesto">
    <w:name w:val="Body Text"/>
    <w:basedOn w:val="Normale"/>
    <w:link w:val="CorpotestoCarattere"/>
    <w:qFormat/>
    <w:rsid w:val="00002395"/>
    <w:pPr>
      <w:spacing w:before="180" w:after="180"/>
    </w:pPr>
    <w:rPr>
      <w:rFonts w:asciiTheme="minorHAnsi" w:eastAsiaTheme="minorHAnsi" w:hAnsiTheme="minorHAnsi" w:cstheme="minorBidi"/>
      <w:sz w:val="22"/>
      <w:lang w:eastAsia="en-US"/>
    </w:rPr>
  </w:style>
  <w:style w:type="character" w:customStyle="1" w:styleId="CorpotestoCarattere">
    <w:name w:val="Corpo testo Carattere"/>
    <w:basedOn w:val="Carpredefinitoparagrafo"/>
    <w:link w:val="Corpotesto"/>
    <w:rsid w:val="00002395"/>
    <w:rPr>
      <w:sz w:val="22"/>
    </w:rPr>
  </w:style>
  <w:style w:type="character" w:customStyle="1" w:styleId="Titolo3Carattere">
    <w:name w:val="Titolo 3 Carattere"/>
    <w:basedOn w:val="Carpredefinitoparagrafo"/>
    <w:link w:val="Titolo3"/>
    <w:uiPriority w:val="9"/>
    <w:rsid w:val="00002395"/>
    <w:rPr>
      <w:rFonts w:asciiTheme="majorHAnsi" w:eastAsiaTheme="majorEastAsia" w:hAnsiTheme="majorHAnsi" w:cstheme="majorBidi"/>
      <w:b/>
      <w:bCs/>
      <w:color w:val="000000" w:themeColor="text1"/>
      <w:sz w:val="28"/>
      <w:szCs w:val="28"/>
      <w:lang w:val="en-US" w:eastAsia="en-US"/>
    </w:rPr>
  </w:style>
  <w:style w:type="character" w:customStyle="1" w:styleId="Titolo1Carattere">
    <w:name w:val="Titolo 1 Carattere"/>
    <w:basedOn w:val="Carpredefinitoparagrafo"/>
    <w:link w:val="Titolo1"/>
    <w:uiPriority w:val="9"/>
    <w:rsid w:val="00002395"/>
    <w:rPr>
      <w:rFonts w:asciiTheme="majorHAnsi" w:eastAsiaTheme="majorEastAsia" w:hAnsiTheme="majorHAnsi" w:cstheme="majorBidi"/>
      <w:b/>
      <w:bCs/>
      <w:color w:val="000000" w:themeColor="text1"/>
      <w:sz w:val="28"/>
      <w:szCs w:val="32"/>
      <w:lang w:val="en-US" w:eastAsia="en-US"/>
    </w:rPr>
  </w:style>
  <w:style w:type="paragraph" w:customStyle="1" w:styleId="InsideAddress">
    <w:name w:val="Inside Address"/>
    <w:basedOn w:val="Normale"/>
    <w:rsid w:val="009D4439"/>
    <w:pPr>
      <w:spacing w:line="220" w:lineRule="atLeast"/>
      <w:jc w:val="both"/>
    </w:pPr>
    <w:rPr>
      <w:rFonts w:ascii="Arial" w:eastAsia="MS Mincho" w:hAnsi="Arial"/>
      <w:spacing w:val="-5"/>
      <w:sz w:val="20"/>
      <w:szCs w:val="20"/>
      <w:lang w:eastAsia="en-US"/>
    </w:rPr>
  </w:style>
  <w:style w:type="character" w:styleId="Collegamentoipertestuale">
    <w:name w:val="Hyperlink"/>
    <w:basedOn w:val="Carpredefinitoparagrafo"/>
    <w:uiPriority w:val="99"/>
    <w:unhideWhenUsed/>
    <w:rsid w:val="00871896"/>
    <w:rPr>
      <w:color w:val="0563C1" w:themeColor="hyperlink"/>
      <w:u w:val="single"/>
    </w:rPr>
  </w:style>
  <w:style w:type="character" w:customStyle="1" w:styleId="UnresolvedMention">
    <w:name w:val="Unresolved Mention"/>
    <w:basedOn w:val="Carpredefinitoparagrafo"/>
    <w:uiPriority w:val="99"/>
    <w:semiHidden/>
    <w:unhideWhenUsed/>
    <w:rsid w:val="00871896"/>
    <w:rPr>
      <w:color w:val="605E5C"/>
      <w:shd w:val="clear" w:color="auto" w:fill="E1DFDD"/>
    </w:rPr>
  </w:style>
  <w:style w:type="paragraph" w:styleId="Paragrafoelenco">
    <w:name w:val="List Paragraph"/>
    <w:basedOn w:val="Normale"/>
    <w:uiPriority w:val="34"/>
    <w:qFormat/>
    <w:rsid w:val="00AF6661"/>
    <w:pPr>
      <w:spacing w:after="200"/>
      <w:ind w:left="720"/>
      <w:contextualSpacing/>
    </w:pPr>
    <w:rPr>
      <w:rFonts w:asciiTheme="minorHAnsi" w:eastAsiaTheme="minorHAnsi" w:hAnsiTheme="minorHAnsi" w:cstheme="minorBidi"/>
      <w:sz w:val="22"/>
      <w:lang w:eastAsia="en-US"/>
    </w:rPr>
  </w:style>
  <w:style w:type="character" w:customStyle="1" w:styleId="apple-converted-space">
    <w:name w:val="apple-converted-space"/>
    <w:basedOn w:val="Carpredefinitoparagrafo"/>
    <w:rsid w:val="00D22129"/>
  </w:style>
  <w:style w:type="character" w:styleId="Rimandocommento">
    <w:name w:val="annotation reference"/>
    <w:basedOn w:val="Carpredefinitoparagrafo"/>
    <w:uiPriority w:val="99"/>
    <w:semiHidden/>
    <w:unhideWhenUsed/>
    <w:rsid w:val="00E240CF"/>
    <w:rPr>
      <w:sz w:val="16"/>
      <w:szCs w:val="16"/>
    </w:rPr>
  </w:style>
  <w:style w:type="paragraph" w:styleId="Testocommento">
    <w:name w:val="annotation text"/>
    <w:basedOn w:val="Normale"/>
    <w:link w:val="TestocommentoCarattere"/>
    <w:uiPriority w:val="99"/>
    <w:semiHidden/>
    <w:unhideWhenUsed/>
    <w:rsid w:val="00E240CF"/>
    <w:rPr>
      <w:sz w:val="20"/>
      <w:szCs w:val="20"/>
    </w:rPr>
  </w:style>
  <w:style w:type="character" w:customStyle="1" w:styleId="TestocommentoCarattere">
    <w:name w:val="Testo commento Carattere"/>
    <w:basedOn w:val="Carpredefinitoparagrafo"/>
    <w:link w:val="Testocommento"/>
    <w:uiPriority w:val="99"/>
    <w:semiHidden/>
    <w:rsid w:val="00E240CF"/>
    <w:rPr>
      <w:rFonts w:ascii="Times New Roman" w:eastAsia="Times New Roman" w:hAnsi="Times New Roman" w:cs="Times New Roman"/>
      <w:sz w:val="20"/>
      <w:szCs w:val="20"/>
    </w:rPr>
  </w:style>
  <w:style w:type="paragraph" w:styleId="Soggettocommento">
    <w:name w:val="annotation subject"/>
    <w:basedOn w:val="Testocommento"/>
    <w:next w:val="Testocommento"/>
    <w:link w:val="SoggettocommentoCarattere"/>
    <w:uiPriority w:val="99"/>
    <w:semiHidden/>
    <w:unhideWhenUsed/>
    <w:rsid w:val="00E240CF"/>
    <w:rPr>
      <w:b/>
      <w:bCs/>
    </w:rPr>
  </w:style>
  <w:style w:type="character" w:customStyle="1" w:styleId="SoggettocommentoCarattere">
    <w:name w:val="Soggetto commento Carattere"/>
    <w:basedOn w:val="TestocommentoCarattere"/>
    <w:link w:val="Soggettocommento"/>
    <w:uiPriority w:val="99"/>
    <w:semiHidden/>
    <w:rsid w:val="00E240CF"/>
    <w:rPr>
      <w:rFonts w:ascii="Times New Roman" w:eastAsia="Times New Roman" w:hAnsi="Times New Roman" w:cs="Times New Roman"/>
      <w:b/>
      <w:bCs/>
      <w:sz w:val="20"/>
      <w:szCs w:val="20"/>
    </w:rPr>
  </w:style>
  <w:style w:type="paragraph" w:styleId="Intestazione">
    <w:name w:val="header"/>
    <w:basedOn w:val="Normale"/>
    <w:link w:val="IntestazioneCarattere"/>
    <w:uiPriority w:val="99"/>
    <w:unhideWhenUsed/>
    <w:rsid w:val="00AD627A"/>
    <w:pPr>
      <w:tabs>
        <w:tab w:val="center" w:pos="4252"/>
        <w:tab w:val="right" w:pos="8504"/>
      </w:tabs>
      <w:snapToGrid w:val="0"/>
    </w:pPr>
  </w:style>
  <w:style w:type="character" w:customStyle="1" w:styleId="IntestazioneCarattere">
    <w:name w:val="Intestazione Carattere"/>
    <w:basedOn w:val="Carpredefinitoparagrafo"/>
    <w:link w:val="Intestazione"/>
    <w:uiPriority w:val="99"/>
    <w:rsid w:val="00AD627A"/>
    <w:rPr>
      <w:rFonts w:ascii="Times New Roman" w:eastAsia="Times New Roman" w:hAnsi="Times New Roman" w:cs="Times New Roman"/>
    </w:rPr>
  </w:style>
  <w:style w:type="paragraph" w:styleId="Pidipagina">
    <w:name w:val="footer"/>
    <w:basedOn w:val="Normale"/>
    <w:link w:val="PidipaginaCarattere"/>
    <w:uiPriority w:val="99"/>
    <w:unhideWhenUsed/>
    <w:rsid w:val="00AD627A"/>
    <w:pPr>
      <w:tabs>
        <w:tab w:val="center" w:pos="4252"/>
        <w:tab w:val="right" w:pos="8504"/>
      </w:tabs>
      <w:snapToGrid w:val="0"/>
    </w:pPr>
  </w:style>
  <w:style w:type="character" w:customStyle="1" w:styleId="PidipaginaCarattere">
    <w:name w:val="Piè di pagina Carattere"/>
    <w:basedOn w:val="Carpredefinitoparagrafo"/>
    <w:link w:val="Pidipagina"/>
    <w:uiPriority w:val="99"/>
    <w:rsid w:val="00AD627A"/>
    <w:rPr>
      <w:rFonts w:ascii="Times New Roman" w:eastAsia="Times New Roman" w:hAnsi="Times New Roman" w:cs="Times New Roman"/>
    </w:rPr>
  </w:style>
  <w:style w:type="paragraph" w:styleId="Testofumetto">
    <w:name w:val="Balloon Text"/>
    <w:basedOn w:val="Normale"/>
    <w:link w:val="TestofumettoCarattere"/>
    <w:uiPriority w:val="99"/>
    <w:semiHidden/>
    <w:unhideWhenUsed/>
    <w:rsid w:val="002F508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F508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1812">
      <w:bodyDiv w:val="1"/>
      <w:marLeft w:val="0"/>
      <w:marRight w:val="0"/>
      <w:marTop w:val="0"/>
      <w:marBottom w:val="0"/>
      <w:divBdr>
        <w:top w:val="none" w:sz="0" w:space="0" w:color="auto"/>
        <w:left w:val="none" w:sz="0" w:space="0" w:color="auto"/>
        <w:bottom w:val="none" w:sz="0" w:space="0" w:color="auto"/>
        <w:right w:val="none" w:sz="0" w:space="0" w:color="auto"/>
      </w:divBdr>
    </w:div>
    <w:div w:id="246159703">
      <w:bodyDiv w:val="1"/>
      <w:marLeft w:val="0"/>
      <w:marRight w:val="0"/>
      <w:marTop w:val="0"/>
      <w:marBottom w:val="0"/>
      <w:divBdr>
        <w:top w:val="none" w:sz="0" w:space="0" w:color="auto"/>
        <w:left w:val="none" w:sz="0" w:space="0" w:color="auto"/>
        <w:bottom w:val="none" w:sz="0" w:space="0" w:color="auto"/>
        <w:right w:val="none" w:sz="0" w:space="0" w:color="auto"/>
      </w:divBdr>
    </w:div>
    <w:div w:id="263921009">
      <w:bodyDiv w:val="1"/>
      <w:marLeft w:val="0"/>
      <w:marRight w:val="0"/>
      <w:marTop w:val="0"/>
      <w:marBottom w:val="0"/>
      <w:divBdr>
        <w:top w:val="none" w:sz="0" w:space="0" w:color="auto"/>
        <w:left w:val="none" w:sz="0" w:space="0" w:color="auto"/>
        <w:bottom w:val="none" w:sz="0" w:space="0" w:color="auto"/>
        <w:right w:val="none" w:sz="0" w:space="0" w:color="auto"/>
      </w:divBdr>
    </w:div>
    <w:div w:id="310407282">
      <w:bodyDiv w:val="1"/>
      <w:marLeft w:val="0"/>
      <w:marRight w:val="0"/>
      <w:marTop w:val="0"/>
      <w:marBottom w:val="0"/>
      <w:divBdr>
        <w:top w:val="none" w:sz="0" w:space="0" w:color="auto"/>
        <w:left w:val="none" w:sz="0" w:space="0" w:color="auto"/>
        <w:bottom w:val="none" w:sz="0" w:space="0" w:color="auto"/>
        <w:right w:val="none" w:sz="0" w:space="0" w:color="auto"/>
      </w:divBdr>
    </w:div>
    <w:div w:id="727073757">
      <w:bodyDiv w:val="1"/>
      <w:marLeft w:val="0"/>
      <w:marRight w:val="0"/>
      <w:marTop w:val="0"/>
      <w:marBottom w:val="0"/>
      <w:divBdr>
        <w:top w:val="none" w:sz="0" w:space="0" w:color="auto"/>
        <w:left w:val="none" w:sz="0" w:space="0" w:color="auto"/>
        <w:bottom w:val="none" w:sz="0" w:space="0" w:color="auto"/>
        <w:right w:val="none" w:sz="0" w:space="0" w:color="auto"/>
      </w:divBdr>
    </w:div>
    <w:div w:id="745690166">
      <w:bodyDiv w:val="1"/>
      <w:marLeft w:val="0"/>
      <w:marRight w:val="0"/>
      <w:marTop w:val="0"/>
      <w:marBottom w:val="0"/>
      <w:divBdr>
        <w:top w:val="none" w:sz="0" w:space="0" w:color="auto"/>
        <w:left w:val="none" w:sz="0" w:space="0" w:color="auto"/>
        <w:bottom w:val="none" w:sz="0" w:space="0" w:color="auto"/>
        <w:right w:val="none" w:sz="0" w:space="0" w:color="auto"/>
      </w:divBdr>
    </w:div>
    <w:div w:id="790170160">
      <w:bodyDiv w:val="1"/>
      <w:marLeft w:val="0"/>
      <w:marRight w:val="0"/>
      <w:marTop w:val="0"/>
      <w:marBottom w:val="0"/>
      <w:divBdr>
        <w:top w:val="none" w:sz="0" w:space="0" w:color="auto"/>
        <w:left w:val="none" w:sz="0" w:space="0" w:color="auto"/>
        <w:bottom w:val="none" w:sz="0" w:space="0" w:color="auto"/>
        <w:right w:val="none" w:sz="0" w:space="0" w:color="auto"/>
      </w:divBdr>
    </w:div>
    <w:div w:id="806775582">
      <w:bodyDiv w:val="1"/>
      <w:marLeft w:val="0"/>
      <w:marRight w:val="0"/>
      <w:marTop w:val="0"/>
      <w:marBottom w:val="0"/>
      <w:divBdr>
        <w:top w:val="none" w:sz="0" w:space="0" w:color="auto"/>
        <w:left w:val="none" w:sz="0" w:space="0" w:color="auto"/>
        <w:bottom w:val="none" w:sz="0" w:space="0" w:color="auto"/>
        <w:right w:val="none" w:sz="0" w:space="0" w:color="auto"/>
      </w:divBdr>
    </w:div>
    <w:div w:id="867916609">
      <w:bodyDiv w:val="1"/>
      <w:marLeft w:val="0"/>
      <w:marRight w:val="0"/>
      <w:marTop w:val="0"/>
      <w:marBottom w:val="0"/>
      <w:divBdr>
        <w:top w:val="none" w:sz="0" w:space="0" w:color="auto"/>
        <w:left w:val="none" w:sz="0" w:space="0" w:color="auto"/>
        <w:bottom w:val="none" w:sz="0" w:space="0" w:color="auto"/>
        <w:right w:val="none" w:sz="0" w:space="0" w:color="auto"/>
      </w:divBdr>
    </w:div>
    <w:div w:id="955527310">
      <w:bodyDiv w:val="1"/>
      <w:marLeft w:val="0"/>
      <w:marRight w:val="0"/>
      <w:marTop w:val="0"/>
      <w:marBottom w:val="0"/>
      <w:divBdr>
        <w:top w:val="none" w:sz="0" w:space="0" w:color="auto"/>
        <w:left w:val="none" w:sz="0" w:space="0" w:color="auto"/>
        <w:bottom w:val="none" w:sz="0" w:space="0" w:color="auto"/>
        <w:right w:val="none" w:sz="0" w:space="0" w:color="auto"/>
      </w:divBdr>
    </w:div>
    <w:div w:id="1001354463">
      <w:bodyDiv w:val="1"/>
      <w:marLeft w:val="0"/>
      <w:marRight w:val="0"/>
      <w:marTop w:val="0"/>
      <w:marBottom w:val="0"/>
      <w:divBdr>
        <w:top w:val="none" w:sz="0" w:space="0" w:color="auto"/>
        <w:left w:val="none" w:sz="0" w:space="0" w:color="auto"/>
        <w:bottom w:val="none" w:sz="0" w:space="0" w:color="auto"/>
        <w:right w:val="none" w:sz="0" w:space="0" w:color="auto"/>
      </w:divBdr>
    </w:div>
    <w:div w:id="1032072355">
      <w:bodyDiv w:val="1"/>
      <w:marLeft w:val="0"/>
      <w:marRight w:val="0"/>
      <w:marTop w:val="0"/>
      <w:marBottom w:val="0"/>
      <w:divBdr>
        <w:top w:val="none" w:sz="0" w:space="0" w:color="auto"/>
        <w:left w:val="none" w:sz="0" w:space="0" w:color="auto"/>
        <w:bottom w:val="none" w:sz="0" w:space="0" w:color="auto"/>
        <w:right w:val="none" w:sz="0" w:space="0" w:color="auto"/>
      </w:divBdr>
    </w:div>
    <w:div w:id="1138260087">
      <w:bodyDiv w:val="1"/>
      <w:marLeft w:val="0"/>
      <w:marRight w:val="0"/>
      <w:marTop w:val="0"/>
      <w:marBottom w:val="0"/>
      <w:divBdr>
        <w:top w:val="none" w:sz="0" w:space="0" w:color="auto"/>
        <w:left w:val="none" w:sz="0" w:space="0" w:color="auto"/>
        <w:bottom w:val="none" w:sz="0" w:space="0" w:color="auto"/>
        <w:right w:val="none" w:sz="0" w:space="0" w:color="auto"/>
      </w:divBdr>
    </w:div>
    <w:div w:id="1184053909">
      <w:bodyDiv w:val="1"/>
      <w:marLeft w:val="0"/>
      <w:marRight w:val="0"/>
      <w:marTop w:val="0"/>
      <w:marBottom w:val="0"/>
      <w:divBdr>
        <w:top w:val="none" w:sz="0" w:space="0" w:color="auto"/>
        <w:left w:val="none" w:sz="0" w:space="0" w:color="auto"/>
        <w:bottom w:val="none" w:sz="0" w:space="0" w:color="auto"/>
        <w:right w:val="none" w:sz="0" w:space="0" w:color="auto"/>
      </w:divBdr>
    </w:div>
    <w:div w:id="1229918021">
      <w:bodyDiv w:val="1"/>
      <w:marLeft w:val="0"/>
      <w:marRight w:val="0"/>
      <w:marTop w:val="0"/>
      <w:marBottom w:val="0"/>
      <w:divBdr>
        <w:top w:val="none" w:sz="0" w:space="0" w:color="auto"/>
        <w:left w:val="none" w:sz="0" w:space="0" w:color="auto"/>
        <w:bottom w:val="none" w:sz="0" w:space="0" w:color="auto"/>
        <w:right w:val="none" w:sz="0" w:space="0" w:color="auto"/>
      </w:divBdr>
    </w:div>
    <w:div w:id="1295872231">
      <w:bodyDiv w:val="1"/>
      <w:marLeft w:val="0"/>
      <w:marRight w:val="0"/>
      <w:marTop w:val="0"/>
      <w:marBottom w:val="0"/>
      <w:divBdr>
        <w:top w:val="none" w:sz="0" w:space="0" w:color="auto"/>
        <w:left w:val="none" w:sz="0" w:space="0" w:color="auto"/>
        <w:bottom w:val="none" w:sz="0" w:space="0" w:color="auto"/>
        <w:right w:val="none" w:sz="0" w:space="0" w:color="auto"/>
      </w:divBdr>
    </w:div>
    <w:div w:id="1301812172">
      <w:bodyDiv w:val="1"/>
      <w:marLeft w:val="0"/>
      <w:marRight w:val="0"/>
      <w:marTop w:val="0"/>
      <w:marBottom w:val="0"/>
      <w:divBdr>
        <w:top w:val="none" w:sz="0" w:space="0" w:color="auto"/>
        <w:left w:val="none" w:sz="0" w:space="0" w:color="auto"/>
        <w:bottom w:val="none" w:sz="0" w:space="0" w:color="auto"/>
        <w:right w:val="none" w:sz="0" w:space="0" w:color="auto"/>
      </w:divBdr>
    </w:div>
    <w:div w:id="1321889149">
      <w:bodyDiv w:val="1"/>
      <w:marLeft w:val="0"/>
      <w:marRight w:val="0"/>
      <w:marTop w:val="0"/>
      <w:marBottom w:val="0"/>
      <w:divBdr>
        <w:top w:val="none" w:sz="0" w:space="0" w:color="auto"/>
        <w:left w:val="none" w:sz="0" w:space="0" w:color="auto"/>
        <w:bottom w:val="none" w:sz="0" w:space="0" w:color="auto"/>
        <w:right w:val="none" w:sz="0" w:space="0" w:color="auto"/>
      </w:divBdr>
    </w:div>
    <w:div w:id="1387683722">
      <w:bodyDiv w:val="1"/>
      <w:marLeft w:val="0"/>
      <w:marRight w:val="0"/>
      <w:marTop w:val="0"/>
      <w:marBottom w:val="0"/>
      <w:divBdr>
        <w:top w:val="none" w:sz="0" w:space="0" w:color="auto"/>
        <w:left w:val="none" w:sz="0" w:space="0" w:color="auto"/>
        <w:bottom w:val="none" w:sz="0" w:space="0" w:color="auto"/>
        <w:right w:val="none" w:sz="0" w:space="0" w:color="auto"/>
      </w:divBdr>
    </w:div>
    <w:div w:id="1481847071">
      <w:bodyDiv w:val="1"/>
      <w:marLeft w:val="0"/>
      <w:marRight w:val="0"/>
      <w:marTop w:val="0"/>
      <w:marBottom w:val="0"/>
      <w:divBdr>
        <w:top w:val="none" w:sz="0" w:space="0" w:color="auto"/>
        <w:left w:val="none" w:sz="0" w:space="0" w:color="auto"/>
        <w:bottom w:val="none" w:sz="0" w:space="0" w:color="auto"/>
        <w:right w:val="none" w:sz="0" w:space="0" w:color="auto"/>
      </w:divBdr>
    </w:div>
    <w:div w:id="1565095685">
      <w:bodyDiv w:val="1"/>
      <w:marLeft w:val="0"/>
      <w:marRight w:val="0"/>
      <w:marTop w:val="0"/>
      <w:marBottom w:val="0"/>
      <w:divBdr>
        <w:top w:val="none" w:sz="0" w:space="0" w:color="auto"/>
        <w:left w:val="none" w:sz="0" w:space="0" w:color="auto"/>
        <w:bottom w:val="none" w:sz="0" w:space="0" w:color="auto"/>
        <w:right w:val="none" w:sz="0" w:space="0" w:color="auto"/>
      </w:divBdr>
    </w:div>
    <w:div w:id="1618758003">
      <w:bodyDiv w:val="1"/>
      <w:marLeft w:val="0"/>
      <w:marRight w:val="0"/>
      <w:marTop w:val="0"/>
      <w:marBottom w:val="0"/>
      <w:divBdr>
        <w:top w:val="none" w:sz="0" w:space="0" w:color="auto"/>
        <w:left w:val="none" w:sz="0" w:space="0" w:color="auto"/>
        <w:bottom w:val="none" w:sz="0" w:space="0" w:color="auto"/>
        <w:right w:val="none" w:sz="0" w:space="0" w:color="auto"/>
      </w:divBdr>
    </w:div>
    <w:div w:id="1668315442">
      <w:bodyDiv w:val="1"/>
      <w:marLeft w:val="0"/>
      <w:marRight w:val="0"/>
      <w:marTop w:val="0"/>
      <w:marBottom w:val="0"/>
      <w:divBdr>
        <w:top w:val="none" w:sz="0" w:space="0" w:color="auto"/>
        <w:left w:val="none" w:sz="0" w:space="0" w:color="auto"/>
        <w:bottom w:val="none" w:sz="0" w:space="0" w:color="auto"/>
        <w:right w:val="none" w:sz="0" w:space="0" w:color="auto"/>
      </w:divBdr>
      <w:divsChild>
        <w:div w:id="232355364">
          <w:marLeft w:val="0"/>
          <w:marRight w:val="0"/>
          <w:marTop w:val="0"/>
          <w:marBottom w:val="0"/>
          <w:divBdr>
            <w:top w:val="none" w:sz="0" w:space="0" w:color="auto"/>
            <w:left w:val="none" w:sz="0" w:space="0" w:color="auto"/>
            <w:bottom w:val="none" w:sz="0" w:space="0" w:color="auto"/>
            <w:right w:val="none" w:sz="0" w:space="0" w:color="auto"/>
          </w:divBdr>
          <w:divsChild>
            <w:div w:id="4773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4034">
      <w:bodyDiv w:val="1"/>
      <w:marLeft w:val="0"/>
      <w:marRight w:val="0"/>
      <w:marTop w:val="0"/>
      <w:marBottom w:val="0"/>
      <w:divBdr>
        <w:top w:val="none" w:sz="0" w:space="0" w:color="auto"/>
        <w:left w:val="none" w:sz="0" w:space="0" w:color="auto"/>
        <w:bottom w:val="none" w:sz="0" w:space="0" w:color="auto"/>
        <w:right w:val="none" w:sz="0" w:space="0" w:color="auto"/>
      </w:divBdr>
    </w:div>
    <w:div w:id="197401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yperlink" Target="https://fsa-catalogue2.s3.eu-west-2.amazonaws.com/ndns-appendix-x.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1428</Words>
  <Characters>8143</Characters>
  <Application>Microsoft Office Word</Application>
  <DocSecurity>0</DocSecurity>
  <Lines>67</Lines>
  <Paragraphs>19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RWD</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 Wang</dc:creator>
  <cp:keywords/>
  <dc:description/>
  <cp:lastModifiedBy>utente</cp:lastModifiedBy>
  <cp:revision>2</cp:revision>
  <dcterms:created xsi:type="dcterms:W3CDTF">2021-06-24T17:13:00Z</dcterms:created>
  <dcterms:modified xsi:type="dcterms:W3CDTF">2021-06-24T17:13:00Z</dcterms:modified>
</cp:coreProperties>
</file>