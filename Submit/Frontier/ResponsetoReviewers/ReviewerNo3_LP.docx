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7325E5" w14:textId="77777777" w:rsidR="00242B55" w:rsidRDefault="00242B55" w:rsidP="00242B55">
      <w:pPr>
        <w:rPr>
          <w:lang w:eastAsia="ja-JP"/>
        </w:rPr>
      </w:pPr>
      <w:r>
        <w:rPr>
          <w:lang w:eastAsia="ja-JP"/>
        </w:rPr>
        <w:t xml:space="preserve">Comments from Referee: </w:t>
      </w:r>
    </w:p>
    <w:p w14:paraId="4781BE33" w14:textId="3FAE6201" w:rsidR="00242B55" w:rsidRDefault="00242B55" w:rsidP="00242B55">
      <w:pPr>
        <w:rPr>
          <w:b/>
          <w:bCs/>
          <w:u w:val="single"/>
          <w:lang w:eastAsia="ja-JP"/>
        </w:rPr>
      </w:pPr>
      <w:r w:rsidRPr="003F300C">
        <w:rPr>
          <w:b/>
          <w:bCs/>
          <w:u w:val="single"/>
          <w:lang w:eastAsia="ja-JP"/>
        </w:rPr>
        <w:t>Referee:</w:t>
      </w:r>
      <w:r w:rsidR="00FA2F5F">
        <w:rPr>
          <w:b/>
          <w:bCs/>
          <w:u w:val="single"/>
          <w:lang w:eastAsia="ja-JP"/>
        </w:rPr>
        <w:t>3</w:t>
      </w:r>
      <w:r w:rsidRPr="003F300C">
        <w:rPr>
          <w:b/>
          <w:bCs/>
          <w:u w:val="single"/>
          <w:lang w:eastAsia="ja-JP"/>
        </w:rPr>
        <w:t xml:space="preserve"> </w:t>
      </w:r>
      <w:r w:rsidR="00EC16D7">
        <w:rPr>
          <w:b/>
          <w:bCs/>
          <w:u w:val="single"/>
          <w:lang w:eastAsia="ja-JP"/>
        </w:rPr>
        <w:t>General comments</w:t>
      </w:r>
    </w:p>
    <w:p w14:paraId="100D09D3" w14:textId="77777777" w:rsidR="00EC16D7" w:rsidRPr="00EC16D7" w:rsidRDefault="00EC16D7" w:rsidP="00EC16D7">
      <w:pPr>
        <w:rPr>
          <w:lang w:eastAsia="ja-JP"/>
        </w:rPr>
      </w:pPr>
      <w:r w:rsidRPr="00EC16D7">
        <w:rPr>
          <w:lang w:eastAsia="ja-JP"/>
        </w:rPr>
        <w:t>The submitted manuscript uses correspondence analysis (CA) to examine the relationship of when certain foods are eaten, and how these patterns differ among different diabetes groups. They find that unhealthy foods such as beer, ice cream and pudding are consumed later in the day.</w:t>
      </w:r>
    </w:p>
    <w:p w14:paraId="2A2E954D" w14:textId="77777777" w:rsidR="00242B55" w:rsidRPr="00EC16D7" w:rsidRDefault="00242B55" w:rsidP="00242B55">
      <w:pPr>
        <w:rPr>
          <w:lang w:eastAsia="ja-JP"/>
        </w:rPr>
      </w:pPr>
    </w:p>
    <w:p w14:paraId="58226437" w14:textId="0DAACD6A" w:rsidR="00242B55" w:rsidRDefault="00242B55" w:rsidP="00242B55">
      <w:pPr>
        <w:rPr>
          <w:b/>
          <w:bCs/>
          <w:u w:val="single"/>
          <w:lang w:eastAsia="ja-JP"/>
        </w:rPr>
      </w:pPr>
      <w:r w:rsidRPr="00EC5713">
        <w:rPr>
          <w:b/>
          <w:bCs/>
          <w:u w:val="single"/>
          <w:lang w:eastAsia="ja-JP"/>
        </w:rPr>
        <w:t>RESPONSE</w:t>
      </w:r>
      <w:r>
        <w:rPr>
          <w:b/>
          <w:bCs/>
          <w:u w:val="single"/>
          <w:lang w:eastAsia="ja-JP"/>
        </w:rPr>
        <w:t xml:space="preserve">: </w:t>
      </w:r>
    </w:p>
    <w:p w14:paraId="6C9716D9" w14:textId="7B547DA3" w:rsidR="00EC16D7" w:rsidRDefault="00EC16D7" w:rsidP="00242B55">
      <w:pPr>
        <w:rPr>
          <w:rFonts w:eastAsiaTheme="minorEastAsia"/>
          <w:b/>
          <w:bCs/>
          <w:u w:val="single"/>
          <w:lang w:eastAsia="ja-JP"/>
        </w:rPr>
      </w:pPr>
    </w:p>
    <w:p w14:paraId="728A7D9A" w14:textId="7AF686D2" w:rsidR="00EC16D7" w:rsidRPr="00057B4E" w:rsidRDefault="00EC16D7" w:rsidP="00057B4E">
      <w:pPr>
        <w:pStyle w:val="Paragrafoelenco"/>
        <w:numPr>
          <w:ilvl w:val="0"/>
          <w:numId w:val="1"/>
        </w:numPr>
        <w:ind w:leftChars="0"/>
        <w:rPr>
          <w:b/>
          <w:bCs/>
          <w:u w:val="single"/>
          <w:lang w:eastAsia="ja-JP"/>
        </w:rPr>
      </w:pPr>
      <w:r w:rsidRPr="00057B4E">
        <w:rPr>
          <w:b/>
          <w:bCs/>
          <w:u w:val="single"/>
          <w:lang w:eastAsia="ja-JP"/>
        </w:rPr>
        <w:t>The limitations and strengths.</w:t>
      </w:r>
    </w:p>
    <w:p w14:paraId="7364CB53" w14:textId="5F2E3321" w:rsidR="00EC16D7" w:rsidRPr="00EC16D7" w:rsidRDefault="00EC16D7" w:rsidP="00242B55">
      <w:pPr>
        <w:rPr>
          <w:rFonts w:eastAsiaTheme="minorEastAsia"/>
          <w:lang w:eastAsia="ja-JP"/>
        </w:rPr>
      </w:pPr>
      <w:r w:rsidRPr="00EC16D7">
        <w:rPr>
          <w:rFonts w:eastAsiaTheme="minorEastAsia"/>
          <w:lang w:eastAsia="ja-JP"/>
        </w:rPr>
        <w:t>Unable to determine strengths at this time.</w:t>
      </w:r>
      <w:r w:rsidRPr="00EC16D7">
        <w:rPr>
          <w:rFonts w:eastAsiaTheme="minorEastAsia"/>
          <w:lang w:eastAsia="ja-JP"/>
        </w:rPr>
        <w:br/>
        <w:t>Weakness include very poor quality plots, and more information on how CA works.</w:t>
      </w:r>
      <w:r w:rsidRPr="00EC16D7">
        <w:rPr>
          <w:rFonts w:eastAsiaTheme="minorEastAsia"/>
          <w:lang w:eastAsia="ja-JP"/>
        </w:rPr>
        <w:br/>
        <w:t>Please see details in the next section</w:t>
      </w:r>
    </w:p>
    <w:p w14:paraId="1645E5E5" w14:textId="77777777" w:rsidR="00BF1B6E" w:rsidRDefault="00BF1B6E" w:rsidP="00BF1B6E">
      <w:pPr>
        <w:rPr>
          <w:rFonts w:eastAsiaTheme="minorEastAsia"/>
          <w:lang w:eastAsia="ja-JP"/>
        </w:rPr>
      </w:pPr>
      <w:bookmarkStart w:id="0" w:name="OLE_LINK11"/>
      <w:bookmarkStart w:id="1" w:name="OLE_LINK12"/>
    </w:p>
    <w:p w14:paraId="57DADFDC" w14:textId="21640CA5" w:rsidR="00BF1B6E" w:rsidRDefault="00BF1B6E" w:rsidP="00BF1B6E">
      <w:pPr>
        <w:rPr>
          <w:lang w:eastAsia="ja-JP"/>
        </w:rPr>
      </w:pPr>
      <w:r w:rsidRPr="00BF1B6E">
        <w:rPr>
          <w:b/>
          <w:bCs/>
          <w:u w:val="single"/>
          <w:lang w:eastAsia="ja-JP"/>
        </w:rPr>
        <w:t xml:space="preserve">RESPONSE: </w:t>
      </w:r>
      <w:bookmarkEnd w:id="0"/>
      <w:bookmarkEnd w:id="1"/>
      <w:r w:rsidRPr="00DE02EC">
        <w:rPr>
          <w:lang w:eastAsia="ja-JP"/>
        </w:rPr>
        <w:t>We</w:t>
      </w:r>
      <w:r>
        <w:rPr>
          <w:lang w:eastAsia="ja-JP"/>
        </w:rPr>
        <w:t xml:space="preserve"> are sincerely sorry that previous figures were not readable. Figures were reproduced and uploaded according to the resolution requirements of the journal. </w:t>
      </w:r>
    </w:p>
    <w:p w14:paraId="106D9ADE" w14:textId="3AF94A3C" w:rsidR="00BF1B6E" w:rsidRDefault="00BF1B6E" w:rsidP="00242B55">
      <w:pPr>
        <w:rPr>
          <w:rFonts w:eastAsiaTheme="minorEastAsia"/>
          <w:lang w:eastAsia="ja-JP"/>
        </w:rPr>
      </w:pPr>
      <w:r>
        <w:rPr>
          <w:rFonts w:eastAsiaTheme="minorEastAsia"/>
          <w:lang w:eastAsia="ja-JP"/>
        </w:rPr>
        <w:t xml:space="preserve">More details of how CA works and the interpretation can be found in </w:t>
      </w:r>
      <w:r w:rsidR="00F546E7">
        <w:rPr>
          <w:rFonts w:eastAsiaTheme="minorEastAsia"/>
          <w:lang w:eastAsia="ja-JP"/>
        </w:rPr>
        <w:t xml:space="preserve">the literature as shown in </w:t>
      </w:r>
      <w:proofErr w:type="spellStart"/>
      <w:r w:rsidR="00F546E7">
        <w:rPr>
          <w:rFonts w:eastAsiaTheme="minorEastAsia"/>
          <w:lang w:eastAsia="ja-JP"/>
        </w:rPr>
        <w:t>Husson</w:t>
      </w:r>
      <w:proofErr w:type="spellEnd"/>
      <w:r w:rsidR="00F546E7">
        <w:rPr>
          <w:rFonts w:eastAsiaTheme="minorEastAsia"/>
          <w:lang w:eastAsia="ja-JP"/>
        </w:rPr>
        <w:t>, F., et al [1] or more techni</w:t>
      </w:r>
      <w:r w:rsidR="00EE3CDB">
        <w:rPr>
          <w:rFonts w:eastAsiaTheme="minorEastAsia"/>
          <w:lang w:eastAsia="ja-JP"/>
        </w:rPr>
        <w:t>cal</w:t>
      </w:r>
      <w:r w:rsidR="00F546E7">
        <w:rPr>
          <w:rFonts w:eastAsiaTheme="minorEastAsia"/>
          <w:lang w:eastAsia="ja-JP"/>
        </w:rPr>
        <w:t xml:space="preserve"> details</w:t>
      </w:r>
      <w:r w:rsidR="00EE3CDB">
        <w:rPr>
          <w:rFonts w:eastAsiaTheme="minorEastAsia"/>
          <w:lang w:eastAsia="ja-JP"/>
        </w:rPr>
        <w:t xml:space="preserve"> are referred to</w:t>
      </w:r>
      <w:r w:rsidR="00004A96">
        <w:rPr>
          <w:rFonts w:eastAsiaTheme="minorEastAsia"/>
          <w:lang w:eastAsia="ja-JP"/>
        </w:rPr>
        <w:t xml:space="preserve"> the textbook by </w:t>
      </w:r>
      <w:proofErr w:type="spellStart"/>
      <w:r w:rsidR="00004A96">
        <w:rPr>
          <w:rFonts w:eastAsiaTheme="minorEastAsia"/>
          <w:lang w:eastAsia="ja-JP"/>
        </w:rPr>
        <w:t>Greenacre</w:t>
      </w:r>
      <w:proofErr w:type="spellEnd"/>
      <w:r w:rsidR="00004A96">
        <w:rPr>
          <w:rFonts w:eastAsiaTheme="minorEastAsia"/>
          <w:lang w:eastAsia="ja-JP"/>
        </w:rPr>
        <w:t>, M. [2]</w:t>
      </w:r>
      <w:r w:rsidR="00BA521D">
        <w:rPr>
          <w:rFonts w:eastAsiaTheme="minorEastAsia"/>
          <w:lang w:eastAsia="ja-JP"/>
        </w:rPr>
        <w:t xml:space="preserve"> We provided more detailed explanation of how CA works in the response to your next comment as well as in the current revised manuscript. </w:t>
      </w:r>
    </w:p>
    <w:p w14:paraId="4A83D8A5" w14:textId="3F1B0364" w:rsidR="00F546E7" w:rsidRDefault="00F546E7" w:rsidP="00242B55">
      <w:pPr>
        <w:rPr>
          <w:rFonts w:eastAsiaTheme="minorEastAsia"/>
          <w:lang w:eastAsia="ja-JP"/>
        </w:rPr>
      </w:pPr>
    </w:p>
    <w:p w14:paraId="0A5DD7D1" w14:textId="2C645E02" w:rsidR="00F546E7" w:rsidRDefault="00F546E7" w:rsidP="00242B55">
      <w:pPr>
        <w:rPr>
          <w:rFonts w:eastAsiaTheme="minorEastAsia"/>
          <w:lang w:eastAsia="ja-JP"/>
        </w:rPr>
      </w:pPr>
      <w:r>
        <w:rPr>
          <w:rFonts w:eastAsiaTheme="minorEastAsia" w:hint="eastAsia"/>
          <w:lang w:eastAsia="ja-JP"/>
        </w:rPr>
        <w:t>[</w:t>
      </w:r>
      <w:r>
        <w:rPr>
          <w:rFonts w:eastAsiaTheme="minorEastAsia"/>
          <w:lang w:eastAsia="ja-JP"/>
        </w:rPr>
        <w:t xml:space="preserve">1] </w:t>
      </w:r>
      <w:proofErr w:type="spellStart"/>
      <w:r w:rsidRPr="00F546E7">
        <w:rPr>
          <w:rFonts w:eastAsiaTheme="minorEastAsia"/>
          <w:lang w:eastAsia="ja-JP"/>
        </w:rPr>
        <w:t>Husson</w:t>
      </w:r>
      <w:proofErr w:type="spellEnd"/>
      <w:r w:rsidRPr="00F546E7">
        <w:rPr>
          <w:rFonts w:eastAsiaTheme="minorEastAsia"/>
          <w:lang w:eastAsia="ja-JP"/>
        </w:rPr>
        <w:t xml:space="preserve">, F., </w:t>
      </w:r>
      <w:proofErr w:type="spellStart"/>
      <w:r w:rsidRPr="00F546E7">
        <w:rPr>
          <w:rFonts w:eastAsiaTheme="minorEastAsia"/>
          <w:lang w:eastAsia="ja-JP"/>
        </w:rPr>
        <w:t>Lê</w:t>
      </w:r>
      <w:proofErr w:type="spellEnd"/>
      <w:r w:rsidRPr="00F546E7">
        <w:rPr>
          <w:rFonts w:eastAsiaTheme="minorEastAsia"/>
          <w:lang w:eastAsia="ja-JP"/>
        </w:rPr>
        <w:t xml:space="preserve">, S. and </w:t>
      </w:r>
      <w:proofErr w:type="spellStart"/>
      <w:r w:rsidRPr="00F546E7">
        <w:rPr>
          <w:rFonts w:eastAsiaTheme="minorEastAsia"/>
          <w:lang w:eastAsia="ja-JP"/>
        </w:rPr>
        <w:t>Pagès</w:t>
      </w:r>
      <w:proofErr w:type="spellEnd"/>
      <w:r w:rsidRPr="00F546E7">
        <w:rPr>
          <w:rFonts w:eastAsiaTheme="minorEastAsia"/>
          <w:lang w:eastAsia="ja-JP"/>
        </w:rPr>
        <w:t>, J. (2017) Exploratory Multivariate Analysis by Example Using R. CRC press.</w:t>
      </w:r>
    </w:p>
    <w:p w14:paraId="21773D0F" w14:textId="37B120DA" w:rsidR="00004A96" w:rsidRPr="00F546E7" w:rsidRDefault="00004A96" w:rsidP="00242B55">
      <w:pPr>
        <w:rPr>
          <w:rFonts w:eastAsiaTheme="minorEastAsia"/>
          <w:lang w:eastAsia="ja-JP"/>
        </w:rPr>
      </w:pPr>
      <w:r>
        <w:rPr>
          <w:rFonts w:eastAsiaTheme="minorEastAsia"/>
          <w:lang w:eastAsia="ja-JP"/>
        </w:rPr>
        <w:t xml:space="preserve">[2] </w:t>
      </w:r>
      <w:proofErr w:type="spellStart"/>
      <w:proofErr w:type="gramStart"/>
      <w:r w:rsidRPr="00004A96">
        <w:rPr>
          <w:rFonts w:eastAsiaTheme="minorEastAsia"/>
          <w:lang w:eastAsia="ja-JP"/>
        </w:rPr>
        <w:t>Greenacre,M</w:t>
      </w:r>
      <w:proofErr w:type="spellEnd"/>
      <w:r w:rsidRPr="00004A96">
        <w:rPr>
          <w:rFonts w:eastAsiaTheme="minorEastAsia"/>
          <w:lang w:eastAsia="ja-JP"/>
        </w:rPr>
        <w:t>.</w:t>
      </w:r>
      <w:proofErr w:type="gramEnd"/>
      <w:r w:rsidRPr="00004A96">
        <w:rPr>
          <w:rFonts w:eastAsiaTheme="minorEastAsia"/>
          <w:lang w:eastAsia="ja-JP"/>
        </w:rPr>
        <w:t xml:space="preserve"> (2017) Correspondence analysis in practice Chapman and Hall, New York.</w:t>
      </w:r>
    </w:p>
    <w:p w14:paraId="47E4B4B3" w14:textId="7972F805" w:rsidR="008A4C0A" w:rsidRDefault="00751731">
      <w:pPr>
        <w:rPr>
          <w:rFonts w:eastAsia="DengXian"/>
        </w:rPr>
      </w:pPr>
    </w:p>
    <w:p w14:paraId="1E86395E" w14:textId="77777777" w:rsidR="00835B40" w:rsidRDefault="00EC16D7" w:rsidP="00EC16D7">
      <w:pPr>
        <w:pStyle w:val="Paragrafoelenco"/>
        <w:numPr>
          <w:ilvl w:val="0"/>
          <w:numId w:val="1"/>
        </w:numPr>
        <w:ind w:leftChars="0"/>
        <w:rPr>
          <w:b/>
          <w:bCs/>
          <w:u w:val="single"/>
          <w:lang w:eastAsia="ja-JP"/>
        </w:rPr>
      </w:pPr>
      <w:r w:rsidRPr="00AB16BC">
        <w:rPr>
          <w:b/>
          <w:bCs/>
          <w:u w:val="single"/>
          <w:lang w:eastAsia="ja-JP"/>
        </w:rPr>
        <w:t>Comment on the methods, results and data interpretation. If there are any objective errors, or if the conclusions are not supported, you should detail your concerns.</w:t>
      </w:r>
    </w:p>
    <w:p w14:paraId="46A9A5CA" w14:textId="66ADDF56" w:rsidR="00835B40" w:rsidRDefault="00EC16D7" w:rsidP="00835B40">
      <w:pPr>
        <w:pStyle w:val="Paragrafoelenco"/>
        <w:ind w:leftChars="0" w:left="360"/>
        <w:rPr>
          <w:rFonts w:eastAsiaTheme="minorEastAsia"/>
          <w:lang w:eastAsia="ja-JP"/>
        </w:rPr>
      </w:pPr>
      <w:r w:rsidRPr="00835B40">
        <w:rPr>
          <w:rFonts w:eastAsiaTheme="minorEastAsia"/>
          <w:lang w:eastAsia="ja-JP"/>
        </w:rPr>
        <w:t>Methods: Although I am familiar with principal components analysis, CA appears to be quite different from PCA in that the 1st two factors are not interpreted. Or are they? Also, having researched some of the CA techniques, I think a table showing the times of eating and the foods should be made, perhaps as a supplementary table.</w:t>
      </w:r>
      <w:r w:rsidRPr="00835B40">
        <w:rPr>
          <w:rFonts w:eastAsiaTheme="minorEastAsia"/>
          <w:lang w:eastAsia="ja-JP"/>
        </w:rPr>
        <w:br/>
      </w:r>
      <w:r w:rsidRPr="00835B40">
        <w:rPr>
          <w:rFonts w:eastAsiaTheme="minorEastAsia"/>
          <w:lang w:eastAsia="ja-JP"/>
        </w:rPr>
        <w:br/>
        <w:t>Tables and Figures: The figures are incredibly hard to read. Because of this, I cannot follow the results/manuscript.</w:t>
      </w:r>
    </w:p>
    <w:p w14:paraId="375DCFBE" w14:textId="24F77C46" w:rsidR="00BF1B6E" w:rsidRDefault="00BF1B6E" w:rsidP="00835B40">
      <w:pPr>
        <w:pStyle w:val="Paragrafoelenco"/>
        <w:ind w:leftChars="0" w:left="360"/>
        <w:rPr>
          <w:rFonts w:eastAsiaTheme="minorEastAsia"/>
          <w:lang w:eastAsia="ja-JP"/>
        </w:rPr>
      </w:pPr>
    </w:p>
    <w:p w14:paraId="13EE1B5D" w14:textId="13F20FAF" w:rsidR="00A93A42" w:rsidRDefault="006E46D8" w:rsidP="00835B40">
      <w:pPr>
        <w:pStyle w:val="Paragrafoelenco"/>
        <w:ind w:leftChars="0" w:left="360"/>
        <w:rPr>
          <w:lang w:eastAsia="ja-JP"/>
        </w:rPr>
      </w:pPr>
      <w:r w:rsidRPr="00BF1B6E">
        <w:rPr>
          <w:b/>
          <w:bCs/>
          <w:u w:val="single"/>
          <w:lang w:eastAsia="ja-JP"/>
        </w:rPr>
        <w:t>RESPONSE:</w:t>
      </w:r>
      <w:r>
        <w:rPr>
          <w:lang w:eastAsia="ja-JP"/>
        </w:rPr>
        <w:t xml:space="preserve"> </w:t>
      </w:r>
      <w:r w:rsidR="00EA139D">
        <w:rPr>
          <w:lang w:eastAsia="ja-JP"/>
        </w:rPr>
        <w:t xml:space="preserve"> </w:t>
      </w:r>
      <w:r w:rsidR="00682E7E">
        <w:rPr>
          <w:lang w:eastAsia="ja-JP"/>
        </w:rPr>
        <w:t xml:space="preserve">Thanks for your comments. We add more details about how CA works as follows. </w:t>
      </w:r>
      <w:r w:rsidR="00EA139D">
        <w:rPr>
          <w:lang w:eastAsia="ja-JP"/>
        </w:rPr>
        <w:t xml:space="preserve">CA is a statistical technique to explore relationships between categorical variables in a two-dimensional contingency table. </w:t>
      </w:r>
      <w:r w:rsidR="00AA41C8">
        <w:rPr>
          <w:lang w:eastAsia="ja-JP"/>
        </w:rPr>
        <w:t xml:space="preserve">In the current analysis </w:t>
      </w:r>
      <w:r w:rsidR="005D3343">
        <w:rPr>
          <w:lang w:eastAsia="ja-JP"/>
        </w:rPr>
        <w:t>context,</w:t>
      </w:r>
      <w:r w:rsidR="00AA41C8">
        <w:rPr>
          <w:lang w:eastAsia="ja-JP"/>
        </w:rPr>
        <w:t xml:space="preserve"> </w:t>
      </w:r>
      <w:r w:rsidR="009118AA">
        <w:rPr>
          <w:lang w:eastAsia="ja-JP"/>
        </w:rPr>
        <w:t>CA was used</w:t>
      </w:r>
      <w:r w:rsidR="005D3343">
        <w:rPr>
          <w:lang w:eastAsia="ja-JP"/>
        </w:rPr>
        <w:t xml:space="preserve"> as a tool to visually depict</w:t>
      </w:r>
      <w:r w:rsidR="003B0CA1">
        <w:rPr>
          <w:lang w:eastAsia="ja-JP"/>
        </w:rPr>
        <w:t xml:space="preserve"> the relationship between</w:t>
      </w:r>
      <w:r w:rsidR="005D3343">
        <w:rPr>
          <w:lang w:eastAsia="ja-JP"/>
        </w:rPr>
        <w:t xml:space="preserve"> food groups and time </w:t>
      </w:r>
      <w:r w:rsidR="001225C6">
        <w:rPr>
          <w:lang w:eastAsia="ja-JP"/>
        </w:rPr>
        <w:t>of</w:t>
      </w:r>
      <w:r w:rsidR="005D3343">
        <w:rPr>
          <w:lang w:eastAsia="ja-JP"/>
        </w:rPr>
        <w:t xml:space="preserve"> consum</w:t>
      </w:r>
      <w:r w:rsidR="001225C6">
        <w:rPr>
          <w:lang w:eastAsia="ja-JP"/>
        </w:rPr>
        <w:t>ption</w:t>
      </w:r>
      <w:r w:rsidR="0027608C">
        <w:rPr>
          <w:lang w:eastAsia="ja-JP"/>
        </w:rPr>
        <w:t>. CA was the technique to flag up those food groups</w:t>
      </w:r>
      <w:r w:rsidR="005D3343">
        <w:rPr>
          <w:lang w:eastAsia="ja-JP"/>
        </w:rPr>
        <w:t xml:space="preserve"> that have a similar or differ</w:t>
      </w:r>
      <w:ins w:id="2" w:author="utente" w:date="2021-06-23T12:10:00Z">
        <w:r w:rsidR="00653645">
          <w:rPr>
            <w:lang w:eastAsia="ja-JP"/>
          </w:rPr>
          <w:t>ent</w:t>
        </w:r>
      </w:ins>
      <w:del w:id="3" w:author="utente" w:date="2021-06-23T12:10:00Z">
        <w:r w:rsidR="005D3343" w:rsidDel="00653645">
          <w:rPr>
            <w:lang w:eastAsia="ja-JP"/>
          </w:rPr>
          <w:delText>ed</w:delText>
        </w:r>
      </w:del>
      <w:r w:rsidR="005D3343">
        <w:rPr>
          <w:lang w:eastAsia="ja-JP"/>
        </w:rPr>
        <w:t xml:space="preserve"> “profile”</w:t>
      </w:r>
      <w:r w:rsidR="00FA6190">
        <w:rPr>
          <w:lang w:eastAsia="ja-JP"/>
        </w:rPr>
        <w:t xml:space="preserve"> </w:t>
      </w:r>
      <w:del w:id="4" w:author="utente" w:date="2021-06-23T12:11:00Z">
        <w:r w:rsidR="00FA6190" w:rsidDel="00653645">
          <w:rPr>
            <w:lang w:eastAsia="ja-JP"/>
          </w:rPr>
          <w:delText>among many</w:delText>
        </w:r>
      </w:del>
      <w:ins w:id="5" w:author="utente" w:date="2021-06-23T12:11:00Z">
        <w:r w:rsidR="00653645">
          <w:rPr>
            <w:lang w:eastAsia="ja-JP"/>
          </w:rPr>
          <w:t>across time</w:t>
        </w:r>
      </w:ins>
      <w:r w:rsidR="00FA6190">
        <w:rPr>
          <w:lang w:eastAsia="ja-JP"/>
        </w:rPr>
        <w:t xml:space="preserve"> categories</w:t>
      </w:r>
      <w:ins w:id="6" w:author="utente" w:date="2021-06-23T12:11:00Z">
        <w:r w:rsidR="00653645">
          <w:rPr>
            <w:lang w:eastAsia="ja-JP"/>
          </w:rPr>
          <w:t xml:space="preserve"> or , symmetrically, those times of day that have a similar or different </w:t>
        </w:r>
      </w:ins>
      <w:ins w:id="7" w:author="utente" w:date="2021-06-23T12:12:00Z">
        <w:r w:rsidR="00653645">
          <w:rPr>
            <w:lang w:eastAsia="ja-JP"/>
          </w:rPr>
          <w:t>“profile” across food groups</w:t>
        </w:r>
      </w:ins>
      <w:r w:rsidR="000416FB">
        <w:rPr>
          <w:lang w:eastAsia="ja-JP"/>
        </w:rPr>
        <w:t>.</w:t>
      </w:r>
      <w:r w:rsidR="005D3343">
        <w:rPr>
          <w:lang w:eastAsia="ja-JP"/>
        </w:rPr>
        <w:t xml:space="preserve"> </w:t>
      </w:r>
      <w:ins w:id="8" w:author="utente" w:date="2021-06-23T12:12:00Z">
        <w:r w:rsidR="00653645">
          <w:rPr>
            <w:lang w:eastAsia="ja-JP"/>
          </w:rPr>
          <w:t>In particular</w:t>
        </w:r>
      </w:ins>
      <w:del w:id="9" w:author="utente" w:date="2021-06-23T12:12:00Z">
        <w:r w:rsidR="005566FE" w:rsidDel="00653645">
          <w:rPr>
            <w:lang w:eastAsia="ja-JP"/>
          </w:rPr>
          <w:delText>The</w:delText>
        </w:r>
      </w:del>
      <w:r w:rsidR="005566FE">
        <w:rPr>
          <w:lang w:eastAsia="ja-JP"/>
        </w:rPr>
        <w:t xml:space="preserve"> “profile” </w:t>
      </w:r>
      <w:ins w:id="10" w:author="utente" w:date="2021-06-23T12:12:00Z">
        <w:r w:rsidR="00653645">
          <w:rPr>
            <w:lang w:eastAsia="ja-JP"/>
          </w:rPr>
          <w:t>indicate</w:t>
        </w:r>
      </w:ins>
      <w:del w:id="11" w:author="utente" w:date="2021-06-23T12:12:00Z">
        <w:r w:rsidR="005566FE" w:rsidDel="00653645">
          <w:rPr>
            <w:lang w:eastAsia="ja-JP"/>
          </w:rPr>
          <w:delText>mean</w:delText>
        </w:r>
      </w:del>
      <w:r w:rsidR="005566FE">
        <w:rPr>
          <w:lang w:eastAsia="ja-JP"/>
        </w:rPr>
        <w:t xml:space="preserve">s </w:t>
      </w:r>
      <w:r w:rsidR="005D3343">
        <w:rPr>
          <w:lang w:eastAsia="ja-JP"/>
        </w:rPr>
        <w:t xml:space="preserve">the relative frequency of the consumption of one food across different time in the day (or, symmetrically, the relative frequency of consumption of different foods at </w:t>
      </w:r>
      <w:r w:rsidR="004366C1">
        <w:rPr>
          <w:lang w:eastAsia="ja-JP"/>
        </w:rPr>
        <w:t xml:space="preserve">one </w:t>
      </w:r>
      <w:r w:rsidR="005D3343">
        <w:rPr>
          <w:lang w:eastAsia="ja-JP"/>
        </w:rPr>
        <w:t>specific time period</w:t>
      </w:r>
      <w:r w:rsidR="00BC30DA">
        <w:rPr>
          <w:lang w:eastAsia="ja-JP"/>
        </w:rPr>
        <w:t>)</w:t>
      </w:r>
      <w:ins w:id="12" w:author="utente" w:date="2021-06-23T12:15:00Z">
        <w:r w:rsidR="00653645">
          <w:rPr>
            <w:lang w:eastAsia="ja-JP"/>
          </w:rPr>
          <w:t xml:space="preserve"> and what CA measures is its departure from the average food (or time of day) profile </w:t>
        </w:r>
      </w:ins>
      <w:r w:rsidR="005D3343">
        <w:rPr>
          <w:lang w:eastAsia="ja-JP"/>
        </w:rPr>
        <w:t xml:space="preserve">. </w:t>
      </w:r>
      <w:r w:rsidR="0085525A">
        <w:rPr>
          <w:lang w:eastAsia="ja-JP"/>
        </w:rPr>
        <w:t>One</w:t>
      </w:r>
      <w:r w:rsidR="009712BA">
        <w:rPr>
          <w:lang w:eastAsia="ja-JP"/>
        </w:rPr>
        <w:t xml:space="preserve"> simple example is that if</w:t>
      </w:r>
      <w:r w:rsidR="002B32F2">
        <w:rPr>
          <w:lang w:eastAsia="ja-JP"/>
        </w:rPr>
        <w:t xml:space="preserve"> about</w:t>
      </w:r>
      <w:r w:rsidR="009712BA">
        <w:rPr>
          <w:lang w:eastAsia="ja-JP"/>
        </w:rPr>
        <w:t xml:space="preserve"> </w:t>
      </w:r>
      <w:r w:rsidR="006C0A89">
        <w:rPr>
          <w:lang w:eastAsia="ja-JP"/>
        </w:rPr>
        <w:t xml:space="preserve">77.8% of </w:t>
      </w:r>
      <w:r w:rsidR="00852F7E">
        <w:rPr>
          <w:lang w:eastAsia="ja-JP"/>
        </w:rPr>
        <w:t>all</w:t>
      </w:r>
      <w:r w:rsidR="006C0A89">
        <w:rPr>
          <w:lang w:eastAsia="ja-JP"/>
        </w:rPr>
        <w:t xml:space="preserve"> foods were consumed during the day time (earlier than </w:t>
      </w:r>
      <w:r w:rsidR="00024E6A">
        <w:rPr>
          <w:lang w:eastAsia="ja-JP"/>
        </w:rPr>
        <w:t xml:space="preserve">8 pm), </w:t>
      </w:r>
      <w:r w:rsidR="00932875">
        <w:rPr>
          <w:lang w:eastAsia="ja-JP"/>
        </w:rPr>
        <w:t xml:space="preserve">but </w:t>
      </w:r>
      <w:r w:rsidR="00BC2832">
        <w:rPr>
          <w:lang w:eastAsia="ja-JP"/>
        </w:rPr>
        <w:t xml:space="preserve">only </w:t>
      </w:r>
      <w:r w:rsidR="00CF5C21">
        <w:rPr>
          <w:lang w:eastAsia="ja-JP"/>
        </w:rPr>
        <w:t>23.5</w:t>
      </w:r>
      <w:r w:rsidR="00A449DC">
        <w:rPr>
          <w:lang w:eastAsia="ja-JP"/>
        </w:rPr>
        <w:t>% of bee</w:t>
      </w:r>
      <w:r w:rsidR="00034B69">
        <w:rPr>
          <w:lang w:eastAsia="ja-JP"/>
        </w:rPr>
        <w:t xml:space="preserve">r </w:t>
      </w:r>
      <w:r w:rsidR="00CF5C21">
        <w:rPr>
          <w:lang w:eastAsia="ja-JP"/>
        </w:rPr>
        <w:t xml:space="preserve">consumption were recorded during the day time, then we say beer has a time “profile” different from </w:t>
      </w:r>
      <w:r w:rsidR="00187C80">
        <w:rPr>
          <w:lang w:eastAsia="ja-JP"/>
        </w:rPr>
        <w:t>the average</w:t>
      </w:r>
      <w:r w:rsidR="00CF5C21">
        <w:rPr>
          <w:lang w:eastAsia="ja-JP"/>
        </w:rPr>
        <w:t xml:space="preserve"> food</w:t>
      </w:r>
      <w:r w:rsidR="00187C80">
        <w:rPr>
          <w:lang w:eastAsia="ja-JP"/>
        </w:rPr>
        <w:t xml:space="preserve"> profile</w:t>
      </w:r>
      <w:ins w:id="13" w:author="utente" w:date="2021-06-23T12:13:00Z">
        <w:r w:rsidR="00653645">
          <w:rPr>
            <w:lang w:eastAsia="ja-JP"/>
          </w:rPr>
          <w:t xml:space="preserve"> with respect to time of day of consumption and</w:t>
        </w:r>
      </w:ins>
      <w:ins w:id="14" w:author="utente" w:date="2021-06-23T12:14:00Z">
        <w:r w:rsidR="00653645">
          <w:rPr>
            <w:lang w:eastAsia="ja-JP"/>
          </w:rPr>
          <w:t>,</w:t>
        </w:r>
      </w:ins>
      <w:ins w:id="15" w:author="utente" w:date="2021-06-23T12:13:00Z">
        <w:r w:rsidR="00653645">
          <w:rPr>
            <w:lang w:eastAsia="ja-JP"/>
          </w:rPr>
          <w:t xml:space="preserve"> in particular</w:t>
        </w:r>
      </w:ins>
      <w:ins w:id="16" w:author="utente" w:date="2021-06-23T12:14:00Z">
        <w:r w:rsidR="00653645">
          <w:rPr>
            <w:lang w:eastAsia="ja-JP"/>
          </w:rPr>
          <w:t>, beer is associated to evening/night consumption</w:t>
        </w:r>
      </w:ins>
      <w:r w:rsidR="00CF5C21">
        <w:rPr>
          <w:lang w:eastAsia="ja-JP"/>
        </w:rPr>
        <w:t xml:space="preserve">. </w:t>
      </w:r>
    </w:p>
    <w:p w14:paraId="45675183" w14:textId="11853D68" w:rsidR="00BF1B6E" w:rsidRDefault="008D73E4" w:rsidP="00835B40">
      <w:pPr>
        <w:pStyle w:val="Paragrafoelenco"/>
        <w:ind w:leftChars="0" w:left="360"/>
        <w:rPr>
          <w:lang w:eastAsia="ja-JP"/>
        </w:rPr>
      </w:pPr>
      <w:r>
        <w:rPr>
          <w:lang w:eastAsia="ja-JP"/>
        </w:rPr>
        <w:t xml:space="preserve">CA </w:t>
      </w:r>
      <w:r w:rsidR="00A100EE">
        <w:rPr>
          <w:lang w:eastAsia="ja-JP"/>
        </w:rPr>
        <w:t xml:space="preserve">can </w:t>
      </w:r>
      <w:r w:rsidR="008C2EF4">
        <w:rPr>
          <w:lang w:eastAsia="ja-JP"/>
        </w:rPr>
        <w:t>produce</w:t>
      </w:r>
      <w:r w:rsidR="00C90798">
        <w:rPr>
          <w:lang w:eastAsia="ja-JP"/>
        </w:rPr>
        <w:t xml:space="preserve"> </w:t>
      </w:r>
      <w:proofErr w:type="spellStart"/>
      <w:r w:rsidR="00C90798">
        <w:rPr>
          <w:lang w:eastAsia="ja-JP"/>
        </w:rPr>
        <w:t>biplots</w:t>
      </w:r>
      <w:proofErr w:type="spellEnd"/>
      <w:r w:rsidR="00C90798">
        <w:rPr>
          <w:lang w:eastAsia="ja-JP"/>
        </w:rPr>
        <w:t xml:space="preserve"> to</w:t>
      </w:r>
      <w:r w:rsidR="008C2EF4">
        <w:rPr>
          <w:lang w:eastAsia="ja-JP"/>
        </w:rPr>
        <w:t xml:space="preserve"> visually</w:t>
      </w:r>
      <w:r w:rsidR="00581DFD">
        <w:rPr>
          <w:lang w:eastAsia="ja-JP"/>
        </w:rPr>
        <w:t xml:space="preserve"> show</w:t>
      </w:r>
      <w:r w:rsidR="008C2EF4">
        <w:rPr>
          <w:lang w:eastAsia="ja-JP"/>
        </w:rPr>
        <w:t xml:space="preserve"> the chi-square deviation (</w:t>
      </w:r>
      <w:ins w:id="17" w:author="utente" w:date="2021-06-23T12:16:00Z">
        <w:r w:rsidR="00653645">
          <w:rPr>
            <w:lang w:eastAsia="ja-JP"/>
          </w:rPr>
          <w:t xml:space="preserve">called </w:t>
        </w:r>
      </w:ins>
      <w:r w:rsidR="008C2EF4">
        <w:rPr>
          <w:lang w:eastAsia="ja-JP"/>
        </w:rPr>
        <w:t>inertia) of food (and time) profiles from the average</w:t>
      </w:r>
      <w:r w:rsidR="00FE521E">
        <w:rPr>
          <w:lang w:eastAsia="ja-JP"/>
        </w:rPr>
        <w:t xml:space="preserve"> profile</w:t>
      </w:r>
      <w:ins w:id="18" w:author="utente" w:date="2021-06-23T12:18:00Z">
        <w:r w:rsidR="00653645">
          <w:rPr>
            <w:lang w:eastAsia="ja-JP"/>
          </w:rPr>
          <w:t xml:space="preserve">, measured by the relative </w:t>
        </w:r>
        <w:proofErr w:type="gramStart"/>
        <w:r w:rsidR="00653645">
          <w:rPr>
            <w:lang w:eastAsia="ja-JP"/>
          </w:rPr>
          <w:t xml:space="preserve">frequencies </w:t>
        </w:r>
      </w:ins>
      <w:r w:rsidR="00FE521E">
        <w:rPr>
          <w:lang w:eastAsia="ja-JP"/>
        </w:rPr>
        <w:t>.</w:t>
      </w:r>
      <w:proofErr w:type="gramEnd"/>
      <w:r w:rsidR="00E936F4">
        <w:rPr>
          <w:lang w:eastAsia="ja-JP"/>
        </w:rPr>
        <w:t xml:space="preserve"> </w:t>
      </w:r>
      <w:r w:rsidR="007E4574">
        <w:rPr>
          <w:lang w:eastAsia="ja-JP"/>
        </w:rPr>
        <w:t xml:space="preserve">These </w:t>
      </w:r>
      <w:proofErr w:type="spellStart"/>
      <w:r w:rsidR="007E4574">
        <w:rPr>
          <w:lang w:eastAsia="ja-JP"/>
        </w:rPr>
        <w:t>b</w:t>
      </w:r>
      <w:r w:rsidR="00A100EE">
        <w:rPr>
          <w:lang w:eastAsia="ja-JP"/>
        </w:rPr>
        <w:t>iplots</w:t>
      </w:r>
      <w:proofErr w:type="spellEnd"/>
      <w:r w:rsidR="00A100EE">
        <w:rPr>
          <w:lang w:eastAsia="ja-JP"/>
        </w:rPr>
        <w:t xml:space="preserve"> </w:t>
      </w:r>
      <w:r w:rsidR="007E4574">
        <w:rPr>
          <w:lang w:eastAsia="ja-JP"/>
        </w:rPr>
        <w:t xml:space="preserve">use the first two most informative dimensions to show the inertia of the contingency table. </w:t>
      </w:r>
      <w:r w:rsidR="00A116A2">
        <w:rPr>
          <w:lang w:eastAsia="ja-JP"/>
        </w:rPr>
        <w:t xml:space="preserve">The horizontal axis of the </w:t>
      </w:r>
      <w:proofErr w:type="spellStart"/>
      <w:r w:rsidR="00A116A2">
        <w:rPr>
          <w:lang w:eastAsia="ja-JP"/>
        </w:rPr>
        <w:t>biplot</w:t>
      </w:r>
      <w:proofErr w:type="spellEnd"/>
      <w:r w:rsidR="00A116A2">
        <w:rPr>
          <w:lang w:eastAsia="ja-JP"/>
        </w:rPr>
        <w:t xml:space="preserve"> represents the </w:t>
      </w:r>
      <w:r w:rsidR="001363D0">
        <w:rPr>
          <w:lang w:eastAsia="ja-JP"/>
        </w:rPr>
        <w:t>direction along which the contingency table rows and columns</w:t>
      </w:r>
      <w:ins w:id="19" w:author="utente" w:date="2021-06-23T12:16:00Z">
        <w:r w:rsidR="00653645">
          <w:rPr>
            <w:lang w:eastAsia="ja-JP"/>
          </w:rPr>
          <w:t xml:space="preserve"> </w:t>
        </w:r>
      </w:ins>
      <w:del w:id="20" w:author="utente" w:date="2021-06-23T12:17:00Z">
        <w:r w:rsidR="001363D0" w:rsidDel="00653645">
          <w:rPr>
            <w:lang w:eastAsia="ja-JP"/>
          </w:rPr>
          <w:delText xml:space="preserve"> </w:delText>
        </w:r>
      </w:del>
      <w:r w:rsidR="001363D0">
        <w:rPr>
          <w:lang w:eastAsia="ja-JP"/>
        </w:rPr>
        <w:t>show their greatest deviations</w:t>
      </w:r>
      <w:ins w:id="21" w:author="utente" w:date="2021-06-23T12:17:00Z">
        <w:r w:rsidR="00653645">
          <w:rPr>
            <w:lang w:eastAsia="ja-JP"/>
          </w:rPr>
          <w:t xml:space="preserve"> from the average row or column profile </w:t>
        </w:r>
      </w:ins>
      <w:r w:rsidR="00D04666">
        <w:rPr>
          <w:lang w:eastAsia="ja-JP"/>
        </w:rPr>
        <w:t xml:space="preserve">. The vertical axis represents </w:t>
      </w:r>
      <w:r w:rsidR="00C30ABE">
        <w:rPr>
          <w:lang w:eastAsia="ja-JP"/>
        </w:rPr>
        <w:t>the direction, perpendicular to the first</w:t>
      </w:r>
      <w:r w:rsidR="00F07BF8">
        <w:rPr>
          <w:lang w:eastAsia="ja-JP"/>
        </w:rPr>
        <w:t xml:space="preserve">, having the second largest deviations. </w:t>
      </w:r>
      <w:r w:rsidR="000F4099">
        <w:rPr>
          <w:lang w:eastAsia="ja-JP"/>
        </w:rPr>
        <w:t xml:space="preserve">There are two percentage labels for each axis which indicate how much of the total inertia </w:t>
      </w:r>
      <w:r w:rsidR="002204BA">
        <w:rPr>
          <w:lang w:eastAsia="ja-JP"/>
        </w:rPr>
        <w:t>were explained</w:t>
      </w:r>
      <w:r w:rsidR="000F4099">
        <w:rPr>
          <w:lang w:eastAsia="ja-JP"/>
        </w:rPr>
        <w:t xml:space="preserve"> along that axis. </w:t>
      </w:r>
      <w:r w:rsidR="00406B3E">
        <w:rPr>
          <w:lang w:eastAsia="ja-JP"/>
        </w:rPr>
        <w:t xml:space="preserve">The sum of </w:t>
      </w:r>
      <w:r w:rsidR="002413E1">
        <w:rPr>
          <w:lang w:eastAsia="ja-JP"/>
        </w:rPr>
        <w:t>the two percentages is lower than 100%, the remaining inertia cannot be shown when reducing to 2 dimensions.</w:t>
      </w:r>
      <w:r w:rsidR="00125825">
        <w:rPr>
          <w:lang w:eastAsia="ja-JP"/>
        </w:rPr>
        <w:t xml:space="preserve"> </w:t>
      </w:r>
    </w:p>
    <w:p w14:paraId="5804B8A8" w14:textId="2F5C9E5E" w:rsidR="004609A8" w:rsidRDefault="004609A8" w:rsidP="00835B40">
      <w:pPr>
        <w:pStyle w:val="Paragrafoelenco"/>
        <w:ind w:leftChars="0" w:left="360"/>
        <w:rPr>
          <w:lang w:eastAsia="ja-JP"/>
        </w:rPr>
      </w:pPr>
      <w:r>
        <w:rPr>
          <w:lang w:eastAsia="ja-JP"/>
        </w:rPr>
        <w:t xml:space="preserve">The origin in each </w:t>
      </w:r>
      <w:proofErr w:type="spellStart"/>
      <w:r>
        <w:rPr>
          <w:lang w:eastAsia="ja-JP"/>
        </w:rPr>
        <w:t>biplot</w:t>
      </w:r>
      <w:proofErr w:type="spellEnd"/>
      <w:r>
        <w:rPr>
          <w:lang w:eastAsia="ja-JP"/>
        </w:rPr>
        <w:t xml:space="preserve"> is the average profile </w:t>
      </w:r>
      <w:r w:rsidR="009B1C2A">
        <w:rPr>
          <w:lang w:eastAsia="ja-JP"/>
        </w:rPr>
        <w:t xml:space="preserve">of all points in the plot, while the length of the vector from origin to each profile point represents its deviation from the average profile. The distance between row (food) and column (time slots) profile points and the direction in which they lie away from the origin is indicating </w:t>
      </w:r>
      <w:del w:id="22" w:author="utente" w:date="2021-06-23T12:21:00Z">
        <w:r w:rsidR="009B1C2A" w:rsidDel="00751731">
          <w:rPr>
            <w:lang w:eastAsia="ja-JP"/>
          </w:rPr>
          <w:delText xml:space="preserve">that </w:delText>
        </w:r>
      </w:del>
      <w:ins w:id="23" w:author="utente" w:date="2021-06-23T12:21:00Z">
        <w:r w:rsidR="00751731">
          <w:rPr>
            <w:lang w:eastAsia="ja-JP"/>
          </w:rPr>
          <w:t>how</w:t>
        </w:r>
        <w:r w:rsidR="00751731">
          <w:rPr>
            <w:lang w:eastAsia="ja-JP"/>
          </w:rPr>
          <w:t xml:space="preserve"> </w:t>
        </w:r>
      </w:ins>
      <w:r w:rsidR="009B1C2A">
        <w:rPr>
          <w:lang w:eastAsia="ja-JP"/>
        </w:rPr>
        <w:t xml:space="preserve">they are associated with each other. The potential association is greater if </w:t>
      </w:r>
      <w:ins w:id="24" w:author="utente" w:date="2021-06-23T12:22:00Z">
        <w:r w:rsidR="00751731">
          <w:rPr>
            <w:lang w:eastAsia="ja-JP"/>
          </w:rPr>
          <w:t xml:space="preserve">1) </w:t>
        </w:r>
      </w:ins>
      <w:r w:rsidR="009B1C2A">
        <w:rPr>
          <w:lang w:eastAsia="ja-JP"/>
        </w:rPr>
        <w:t xml:space="preserve">points are located in similar directions </w:t>
      </w:r>
      <w:del w:id="25" w:author="utente" w:date="2021-06-23T12:22:00Z">
        <w:r w:rsidR="009B1C2A" w:rsidDel="00751731">
          <w:rPr>
            <w:lang w:eastAsia="ja-JP"/>
          </w:rPr>
          <w:delText xml:space="preserve">and </w:delText>
        </w:r>
      </w:del>
      <w:r w:rsidR="009B1C2A">
        <w:rPr>
          <w:lang w:eastAsia="ja-JP"/>
        </w:rPr>
        <w:t>away from the origin</w:t>
      </w:r>
      <w:ins w:id="26" w:author="utente" w:date="2021-06-23T12:22:00Z">
        <w:r w:rsidR="00751731">
          <w:rPr>
            <w:lang w:eastAsia="ja-JP"/>
          </w:rPr>
          <w:t xml:space="preserve"> and 2) </w:t>
        </w:r>
        <w:bookmarkStart w:id="27" w:name="_GoBack"/>
        <w:bookmarkEnd w:id="27"/>
        <w:r w:rsidR="00751731">
          <w:rPr>
            <w:lang w:eastAsia="ja-JP"/>
          </w:rPr>
          <w:t>the farther they are from the origin</w:t>
        </w:r>
      </w:ins>
      <w:r w:rsidR="009B1C2A">
        <w:rPr>
          <w:lang w:eastAsia="ja-JP"/>
        </w:rPr>
        <w:t>.</w:t>
      </w:r>
    </w:p>
    <w:p w14:paraId="4EC0F0AD" w14:textId="77777777" w:rsidR="000E0038" w:rsidRPr="006E46D8" w:rsidRDefault="000E0038" w:rsidP="00835B40">
      <w:pPr>
        <w:pStyle w:val="Paragrafoelenco"/>
        <w:ind w:leftChars="0" w:left="360"/>
        <w:rPr>
          <w:rFonts w:eastAsiaTheme="minorEastAsia"/>
          <w:lang w:eastAsia="ja-JP"/>
        </w:rPr>
      </w:pPr>
    </w:p>
    <w:p w14:paraId="7A9666F6" w14:textId="77777777" w:rsidR="00BF1B6E" w:rsidRDefault="00BF1B6E" w:rsidP="00835B40">
      <w:pPr>
        <w:pStyle w:val="Paragrafoelenco"/>
        <w:ind w:leftChars="0" w:left="360"/>
        <w:rPr>
          <w:rFonts w:eastAsiaTheme="minorEastAsia"/>
          <w:lang w:eastAsia="ja-JP"/>
        </w:rPr>
      </w:pPr>
    </w:p>
    <w:p w14:paraId="506C7AA9" w14:textId="5C1498DB" w:rsidR="00C568ED" w:rsidRDefault="00750EA3" w:rsidP="00C568ED">
      <w:pPr>
        <w:pStyle w:val="Paragrafoelenco"/>
        <w:numPr>
          <w:ilvl w:val="0"/>
          <w:numId w:val="1"/>
        </w:numPr>
        <w:ind w:leftChars="0"/>
        <w:rPr>
          <w:b/>
          <w:bCs/>
          <w:u w:val="single"/>
          <w:lang w:eastAsia="ja-JP"/>
        </w:rPr>
      </w:pPr>
      <w:r w:rsidRPr="00750EA3">
        <w:rPr>
          <w:b/>
          <w:bCs/>
          <w:u w:val="single"/>
          <w:lang w:eastAsia="ja-JP"/>
        </w:rPr>
        <w:lastRenderedPageBreak/>
        <w:t>Dear all, I could not read the figures.</w:t>
      </w:r>
    </w:p>
    <w:p w14:paraId="2D91EE09" w14:textId="77777777" w:rsidR="00C568ED" w:rsidRDefault="00C568ED" w:rsidP="00C568ED">
      <w:pPr>
        <w:pStyle w:val="Paragrafoelenco"/>
        <w:ind w:leftChars="0" w:left="360"/>
        <w:rPr>
          <w:lang w:eastAsia="ja-JP"/>
        </w:rPr>
      </w:pPr>
      <w:r w:rsidRPr="00C568ED">
        <w:rPr>
          <w:b/>
          <w:bCs/>
          <w:u w:val="single"/>
          <w:lang w:eastAsia="ja-JP"/>
        </w:rPr>
        <w:t xml:space="preserve">RESPONSE: </w:t>
      </w:r>
      <w:r w:rsidRPr="00DE02EC">
        <w:rPr>
          <w:lang w:eastAsia="ja-JP"/>
        </w:rPr>
        <w:t>We</w:t>
      </w:r>
      <w:r>
        <w:rPr>
          <w:lang w:eastAsia="ja-JP"/>
        </w:rPr>
        <w:t xml:space="preserve"> are sincerely sorry that previous figures were not readable. Figures were reproduced and uploaded according to the resolution requirements of the journal. </w:t>
      </w:r>
    </w:p>
    <w:p w14:paraId="1D38F815" w14:textId="77777777" w:rsidR="00C568ED" w:rsidRPr="00C568ED" w:rsidRDefault="00C568ED" w:rsidP="00C568ED">
      <w:pPr>
        <w:pStyle w:val="Paragrafoelenco"/>
        <w:ind w:leftChars="0" w:left="360"/>
        <w:rPr>
          <w:b/>
          <w:bCs/>
          <w:u w:val="single"/>
          <w:lang w:eastAsia="ja-JP"/>
        </w:rPr>
      </w:pPr>
    </w:p>
    <w:p w14:paraId="31B7418A" w14:textId="77777777" w:rsidR="00750EA3" w:rsidRPr="00750EA3" w:rsidRDefault="00750EA3">
      <w:pPr>
        <w:rPr>
          <w:rFonts w:eastAsiaTheme="minorEastAsia"/>
          <w:lang w:eastAsia="ja-JP"/>
        </w:rPr>
      </w:pPr>
    </w:p>
    <w:sectPr w:rsidR="00750EA3" w:rsidRPr="00750EA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Yu Gothic UI"/>
    <w:charset w:val="80"/>
    <w:family w:val="roman"/>
    <w:pitch w:val="variable"/>
    <w:sig w:usb0="800002E7" w:usb1="2AC7FCFF" w:usb2="00000012" w:usb3="00000000" w:csb0="0002009F" w:csb1="00000000"/>
  </w:font>
  <w:font w:name="DengXian">
    <w:altName w:val="SimSun"/>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9E1AB1"/>
    <w:multiLevelType w:val="hybridMultilevel"/>
    <w:tmpl w:val="6E9E2120"/>
    <w:lvl w:ilvl="0" w:tplc="1A28B2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tente">
    <w15:presenceInfo w15:providerId="None" w15:userId="uten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trackRevisions/>
  <w:defaultTabStop w:val="840"/>
  <w:hyphenationZone w:val="28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B55"/>
    <w:rsid w:val="00004A96"/>
    <w:rsid w:val="00024E6A"/>
    <w:rsid w:val="00034B69"/>
    <w:rsid w:val="000416FB"/>
    <w:rsid w:val="00057B4E"/>
    <w:rsid w:val="00086F6F"/>
    <w:rsid w:val="000E0038"/>
    <w:rsid w:val="000F4099"/>
    <w:rsid w:val="001225C6"/>
    <w:rsid w:val="00125825"/>
    <w:rsid w:val="001363D0"/>
    <w:rsid w:val="00187C80"/>
    <w:rsid w:val="001E0A69"/>
    <w:rsid w:val="002204BA"/>
    <w:rsid w:val="002413E1"/>
    <w:rsid w:val="00242B55"/>
    <w:rsid w:val="0027608C"/>
    <w:rsid w:val="002918D8"/>
    <w:rsid w:val="002B32F2"/>
    <w:rsid w:val="00394EE6"/>
    <w:rsid w:val="003B0CA1"/>
    <w:rsid w:val="00406B3E"/>
    <w:rsid w:val="004366C1"/>
    <w:rsid w:val="004609A8"/>
    <w:rsid w:val="005566FE"/>
    <w:rsid w:val="00581DFD"/>
    <w:rsid w:val="005D3343"/>
    <w:rsid w:val="00613DE2"/>
    <w:rsid w:val="00653645"/>
    <w:rsid w:val="00682E7E"/>
    <w:rsid w:val="006C0A89"/>
    <w:rsid w:val="006E46D8"/>
    <w:rsid w:val="00750EA3"/>
    <w:rsid w:val="00751731"/>
    <w:rsid w:val="007C28AB"/>
    <w:rsid w:val="007E4574"/>
    <w:rsid w:val="00816181"/>
    <w:rsid w:val="00835B40"/>
    <w:rsid w:val="00852F7E"/>
    <w:rsid w:val="0085525A"/>
    <w:rsid w:val="008C2EF4"/>
    <w:rsid w:val="008D65BA"/>
    <w:rsid w:val="008D73E4"/>
    <w:rsid w:val="009118AA"/>
    <w:rsid w:val="00932875"/>
    <w:rsid w:val="009712BA"/>
    <w:rsid w:val="009B1C2A"/>
    <w:rsid w:val="00A100EE"/>
    <w:rsid w:val="00A116A2"/>
    <w:rsid w:val="00A25323"/>
    <w:rsid w:val="00A449DC"/>
    <w:rsid w:val="00A93A42"/>
    <w:rsid w:val="00AA41C8"/>
    <w:rsid w:val="00AB16BC"/>
    <w:rsid w:val="00BA521D"/>
    <w:rsid w:val="00BC2832"/>
    <w:rsid w:val="00BC30DA"/>
    <w:rsid w:val="00BD3989"/>
    <w:rsid w:val="00BE37B9"/>
    <w:rsid w:val="00BF1B6E"/>
    <w:rsid w:val="00C30ABE"/>
    <w:rsid w:val="00C568ED"/>
    <w:rsid w:val="00C90798"/>
    <w:rsid w:val="00CF5C21"/>
    <w:rsid w:val="00D0451B"/>
    <w:rsid w:val="00D04666"/>
    <w:rsid w:val="00D1545F"/>
    <w:rsid w:val="00D25D97"/>
    <w:rsid w:val="00E7100C"/>
    <w:rsid w:val="00E779DB"/>
    <w:rsid w:val="00E936F4"/>
    <w:rsid w:val="00EA139D"/>
    <w:rsid w:val="00EC16D7"/>
    <w:rsid w:val="00EE3CDB"/>
    <w:rsid w:val="00F07BF8"/>
    <w:rsid w:val="00F546E7"/>
    <w:rsid w:val="00FA2F5F"/>
    <w:rsid w:val="00FA6190"/>
    <w:rsid w:val="00FE52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549D2A9"/>
  <w15:chartTrackingRefBased/>
  <w15:docId w15:val="{BCFF9955-5FEC-40FC-8A6D-D32AF12BC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C16D7"/>
    <w:rPr>
      <w:rFonts w:ascii="Times New Roman" w:eastAsia="Times New Roman" w:hAnsi="Times New Roman" w:cs="Times New Roman"/>
      <w:kern w:val="0"/>
      <w:sz w:val="24"/>
      <w:szCs w:val="24"/>
      <w:lang w:eastAsia="zh-C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57B4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21895">
      <w:bodyDiv w:val="1"/>
      <w:marLeft w:val="0"/>
      <w:marRight w:val="0"/>
      <w:marTop w:val="0"/>
      <w:marBottom w:val="0"/>
      <w:divBdr>
        <w:top w:val="none" w:sz="0" w:space="0" w:color="auto"/>
        <w:left w:val="none" w:sz="0" w:space="0" w:color="auto"/>
        <w:bottom w:val="none" w:sz="0" w:space="0" w:color="auto"/>
        <w:right w:val="none" w:sz="0" w:space="0" w:color="auto"/>
      </w:divBdr>
      <w:divsChild>
        <w:div w:id="342784819">
          <w:marLeft w:val="0"/>
          <w:marRight w:val="0"/>
          <w:marTop w:val="0"/>
          <w:marBottom w:val="90"/>
          <w:divBdr>
            <w:top w:val="none" w:sz="0" w:space="0" w:color="auto"/>
            <w:left w:val="none" w:sz="0" w:space="0" w:color="auto"/>
            <w:bottom w:val="none" w:sz="0" w:space="0" w:color="auto"/>
            <w:right w:val="none" w:sz="0" w:space="0" w:color="auto"/>
          </w:divBdr>
        </w:div>
      </w:divsChild>
    </w:div>
    <w:div w:id="391270964">
      <w:bodyDiv w:val="1"/>
      <w:marLeft w:val="0"/>
      <w:marRight w:val="0"/>
      <w:marTop w:val="0"/>
      <w:marBottom w:val="0"/>
      <w:divBdr>
        <w:top w:val="none" w:sz="0" w:space="0" w:color="auto"/>
        <w:left w:val="none" w:sz="0" w:space="0" w:color="auto"/>
        <w:bottom w:val="none" w:sz="0" w:space="0" w:color="auto"/>
        <w:right w:val="none" w:sz="0" w:space="0" w:color="auto"/>
      </w:divBdr>
      <w:divsChild>
        <w:div w:id="1493333262">
          <w:marLeft w:val="0"/>
          <w:marRight w:val="0"/>
          <w:marTop w:val="0"/>
          <w:marBottom w:val="0"/>
          <w:divBdr>
            <w:top w:val="single" w:sz="6" w:space="0" w:color="D9D9D9"/>
            <w:left w:val="none" w:sz="0" w:space="0" w:color="auto"/>
            <w:bottom w:val="none" w:sz="0" w:space="0" w:color="auto"/>
            <w:right w:val="none" w:sz="0" w:space="0" w:color="auto"/>
          </w:divBdr>
          <w:divsChild>
            <w:div w:id="641732204">
              <w:marLeft w:val="0"/>
              <w:marRight w:val="0"/>
              <w:marTop w:val="0"/>
              <w:marBottom w:val="0"/>
              <w:divBdr>
                <w:top w:val="none" w:sz="0" w:space="0" w:color="auto"/>
                <w:left w:val="none" w:sz="0" w:space="0" w:color="auto"/>
                <w:bottom w:val="none" w:sz="0" w:space="0" w:color="auto"/>
                <w:right w:val="none" w:sz="0" w:space="0" w:color="auto"/>
              </w:divBdr>
              <w:divsChild>
                <w:div w:id="11413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64868">
      <w:bodyDiv w:val="1"/>
      <w:marLeft w:val="0"/>
      <w:marRight w:val="0"/>
      <w:marTop w:val="0"/>
      <w:marBottom w:val="0"/>
      <w:divBdr>
        <w:top w:val="none" w:sz="0" w:space="0" w:color="auto"/>
        <w:left w:val="none" w:sz="0" w:space="0" w:color="auto"/>
        <w:bottom w:val="none" w:sz="0" w:space="0" w:color="auto"/>
        <w:right w:val="none" w:sz="0" w:space="0" w:color="auto"/>
      </w:divBdr>
      <w:divsChild>
        <w:div w:id="1160073716">
          <w:marLeft w:val="0"/>
          <w:marRight w:val="0"/>
          <w:marTop w:val="0"/>
          <w:marBottom w:val="0"/>
          <w:divBdr>
            <w:top w:val="single" w:sz="6" w:space="0" w:color="D9D9D9"/>
            <w:left w:val="none" w:sz="0" w:space="0" w:color="auto"/>
            <w:bottom w:val="none" w:sz="0" w:space="0" w:color="auto"/>
            <w:right w:val="none" w:sz="0" w:space="0" w:color="auto"/>
          </w:divBdr>
          <w:divsChild>
            <w:div w:id="639044007">
              <w:marLeft w:val="0"/>
              <w:marRight w:val="0"/>
              <w:marTop w:val="0"/>
              <w:marBottom w:val="0"/>
              <w:divBdr>
                <w:top w:val="none" w:sz="0" w:space="0" w:color="auto"/>
                <w:left w:val="none" w:sz="0" w:space="0" w:color="auto"/>
                <w:bottom w:val="none" w:sz="0" w:space="0" w:color="auto"/>
                <w:right w:val="none" w:sz="0" w:space="0" w:color="auto"/>
              </w:divBdr>
              <w:divsChild>
                <w:div w:id="20769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684946">
      <w:bodyDiv w:val="1"/>
      <w:marLeft w:val="0"/>
      <w:marRight w:val="0"/>
      <w:marTop w:val="0"/>
      <w:marBottom w:val="0"/>
      <w:divBdr>
        <w:top w:val="none" w:sz="0" w:space="0" w:color="auto"/>
        <w:left w:val="none" w:sz="0" w:space="0" w:color="auto"/>
        <w:bottom w:val="none" w:sz="0" w:space="0" w:color="auto"/>
        <w:right w:val="none" w:sz="0" w:space="0" w:color="auto"/>
      </w:divBdr>
      <w:divsChild>
        <w:div w:id="966551604">
          <w:marLeft w:val="0"/>
          <w:marRight w:val="0"/>
          <w:marTop w:val="0"/>
          <w:marBottom w:val="0"/>
          <w:divBdr>
            <w:top w:val="single" w:sz="6" w:space="0" w:color="D9D9D9"/>
            <w:left w:val="none" w:sz="0" w:space="0" w:color="auto"/>
            <w:bottom w:val="none" w:sz="0" w:space="0" w:color="auto"/>
            <w:right w:val="none" w:sz="0" w:space="0" w:color="auto"/>
          </w:divBdr>
          <w:divsChild>
            <w:div w:id="1962567001">
              <w:marLeft w:val="0"/>
              <w:marRight w:val="0"/>
              <w:marTop w:val="0"/>
              <w:marBottom w:val="0"/>
              <w:divBdr>
                <w:top w:val="none" w:sz="0" w:space="0" w:color="auto"/>
                <w:left w:val="none" w:sz="0" w:space="0" w:color="auto"/>
                <w:bottom w:val="none" w:sz="0" w:space="0" w:color="auto"/>
                <w:right w:val="none" w:sz="0" w:space="0" w:color="auto"/>
              </w:divBdr>
              <w:divsChild>
                <w:div w:id="19561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700</Words>
  <Characters>3992</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Chaochen Wang</dc:creator>
  <cp:keywords/>
  <dc:description/>
  <cp:lastModifiedBy>utente</cp:lastModifiedBy>
  <cp:revision>2</cp:revision>
  <dcterms:created xsi:type="dcterms:W3CDTF">2021-06-23T10:23:00Z</dcterms:created>
  <dcterms:modified xsi:type="dcterms:W3CDTF">2021-06-23T10:23:00Z</dcterms:modified>
</cp:coreProperties>
</file>